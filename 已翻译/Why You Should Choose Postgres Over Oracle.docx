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B22C0" w14:textId="77777777" w:rsidR="00827B7F" w:rsidRDefault="00827B7F" w:rsidP="00827B7F">
      <w:pPr>
        <w:pStyle w:val="2"/>
        <w:tabs>
          <w:tab w:val="left" w:pos="720"/>
        </w:tabs>
        <w:rPr>
          <w:rFonts w:ascii="华文中宋" w:eastAsia="华文中宋" w:hAnsi="华文中宋"/>
        </w:rPr>
      </w:pPr>
      <w:bookmarkStart w:id="0" w:name="_Toc2423"/>
      <w:bookmarkStart w:id="1" w:name="_Toc28824"/>
      <w:r>
        <w:rPr>
          <w:rFonts w:ascii="华文中宋" w:eastAsia="华文中宋" w:hAnsi="华文中宋" w:hint="eastAsia"/>
        </w:rPr>
        <w:t>文档控制</w:t>
      </w:r>
      <w:bookmarkEnd w:id="0"/>
      <w:bookmarkEnd w:id="1"/>
    </w:p>
    <w:p w14:paraId="5F2BEFCD" w14:textId="60A58400" w:rsidR="00827B7F" w:rsidRDefault="00827B7F" w:rsidP="00B94744">
      <w:pPr>
        <w:pStyle w:val="2"/>
      </w:pPr>
      <w:bookmarkStart w:id="2" w:name="_Toc30837"/>
      <w:bookmarkStart w:id="3" w:name="_Toc13880"/>
      <w:bookmarkStart w:id="4" w:name="OLE_LINK3"/>
      <w:bookmarkStart w:id="5" w:name="OLE_LINK4"/>
      <w:r>
        <w:rPr>
          <w:rFonts w:hint="eastAsia"/>
        </w:rPr>
        <w:t>修改记录</w:t>
      </w:r>
      <w:bookmarkEnd w:id="2"/>
      <w:bookmarkEnd w:id="3"/>
      <w:r>
        <w:rPr>
          <w:rFonts w:hint="eastAsia"/>
        </w:rPr>
        <w:t>和版本信息</w:t>
      </w:r>
    </w:p>
    <w:tbl>
      <w:tblPr>
        <w:tblW w:w="0" w:type="auto"/>
        <w:tblInd w:w="7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417"/>
        <w:gridCol w:w="1494"/>
        <w:gridCol w:w="1156"/>
        <w:gridCol w:w="3446"/>
      </w:tblGrid>
      <w:tr w:rsidR="00827B7F" w14:paraId="0BABEDFB" w14:textId="77777777" w:rsidTr="006806CE">
        <w:trPr>
          <w:cantSplit/>
          <w:tblHeader/>
        </w:trPr>
        <w:tc>
          <w:tcPr>
            <w:tcW w:w="1417" w:type="dxa"/>
            <w:tcBorders>
              <w:top w:val="single" w:sz="12" w:space="0" w:color="auto"/>
              <w:left w:val="single" w:sz="12" w:space="0" w:color="auto"/>
              <w:bottom w:val="nil"/>
              <w:right w:val="nil"/>
            </w:tcBorders>
            <w:shd w:val="pct10" w:color="auto" w:fill="auto"/>
          </w:tcPr>
          <w:p w14:paraId="339B866E" w14:textId="77777777" w:rsidR="00827B7F" w:rsidRDefault="00827B7F" w:rsidP="003C5165">
            <w:pPr>
              <w:pStyle w:val="TableHeading"/>
              <w:rPr>
                <w:rFonts w:ascii="华文中宋" w:eastAsia="华文中宋" w:hAnsi="华文中宋"/>
                <w:sz w:val="21"/>
                <w:szCs w:val="21"/>
                <w:lang w:eastAsia="zh-CN"/>
              </w:rPr>
            </w:pPr>
            <w:bookmarkStart w:id="6" w:name="_Toc452294658"/>
            <w:r>
              <w:rPr>
                <w:rFonts w:ascii="华文中宋" w:eastAsia="华文中宋" w:hAnsi="华文中宋" w:hint="eastAsia"/>
                <w:sz w:val="21"/>
                <w:szCs w:val="21"/>
                <w:lang w:eastAsia="zh-CN"/>
              </w:rPr>
              <w:t>日期</w:t>
            </w:r>
          </w:p>
        </w:tc>
        <w:tc>
          <w:tcPr>
            <w:tcW w:w="1494" w:type="dxa"/>
            <w:tcBorders>
              <w:top w:val="single" w:sz="12" w:space="0" w:color="auto"/>
              <w:left w:val="nil"/>
              <w:bottom w:val="nil"/>
              <w:right w:val="nil"/>
            </w:tcBorders>
            <w:shd w:val="pct10" w:color="auto" w:fill="auto"/>
          </w:tcPr>
          <w:p w14:paraId="70810692"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作者</w:t>
            </w:r>
          </w:p>
        </w:tc>
        <w:tc>
          <w:tcPr>
            <w:tcW w:w="1156" w:type="dxa"/>
            <w:tcBorders>
              <w:top w:val="single" w:sz="12" w:space="0" w:color="auto"/>
              <w:left w:val="nil"/>
              <w:bottom w:val="nil"/>
              <w:right w:val="nil"/>
            </w:tcBorders>
            <w:shd w:val="pct10" w:color="auto" w:fill="auto"/>
          </w:tcPr>
          <w:p w14:paraId="20E5FC5D"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版本</w:t>
            </w:r>
          </w:p>
        </w:tc>
        <w:tc>
          <w:tcPr>
            <w:tcW w:w="3446" w:type="dxa"/>
            <w:tcBorders>
              <w:top w:val="single" w:sz="12" w:space="0" w:color="auto"/>
              <w:left w:val="nil"/>
              <w:bottom w:val="nil"/>
              <w:right w:val="single" w:sz="12" w:space="0" w:color="auto"/>
            </w:tcBorders>
            <w:shd w:val="pct10" w:color="auto" w:fill="auto"/>
          </w:tcPr>
          <w:p w14:paraId="320F2FDD" w14:textId="77777777" w:rsidR="00827B7F" w:rsidRDefault="00827B7F" w:rsidP="003C5165">
            <w:pPr>
              <w:pStyle w:val="TableHeading"/>
              <w:rPr>
                <w:rFonts w:ascii="华文中宋" w:eastAsia="华文中宋" w:hAnsi="华文中宋"/>
                <w:sz w:val="21"/>
                <w:szCs w:val="21"/>
                <w:lang w:eastAsia="zh-CN"/>
              </w:rPr>
            </w:pPr>
            <w:r>
              <w:rPr>
                <w:rFonts w:ascii="华文中宋" w:eastAsia="华文中宋" w:hAnsi="华文中宋" w:hint="eastAsia"/>
                <w:sz w:val="21"/>
                <w:szCs w:val="21"/>
                <w:lang w:eastAsia="zh-CN"/>
              </w:rPr>
              <w:t>修改记录</w:t>
            </w:r>
          </w:p>
        </w:tc>
      </w:tr>
      <w:tr w:rsidR="00827B7F" w14:paraId="302A1707" w14:textId="77777777" w:rsidTr="006806CE">
        <w:trPr>
          <w:cantSplit/>
          <w:trHeight w:hRule="exact" w:val="60"/>
          <w:tblHeader/>
        </w:trPr>
        <w:tc>
          <w:tcPr>
            <w:tcW w:w="1417" w:type="dxa"/>
            <w:tcBorders>
              <w:top w:val="single" w:sz="6" w:space="0" w:color="auto"/>
              <w:left w:val="nil"/>
              <w:bottom w:val="single" w:sz="4" w:space="0" w:color="auto"/>
              <w:right w:val="nil"/>
            </w:tcBorders>
            <w:shd w:val="pct50" w:color="auto" w:fill="auto"/>
          </w:tcPr>
          <w:p w14:paraId="5DD56E9A" w14:textId="77777777" w:rsidR="00827B7F" w:rsidRDefault="00827B7F" w:rsidP="003C5165">
            <w:pPr>
              <w:pStyle w:val="TableText"/>
              <w:rPr>
                <w:rFonts w:ascii="华文中宋" w:eastAsia="华文中宋" w:hAnsi="华文中宋"/>
                <w:sz w:val="8"/>
                <w:lang w:eastAsia="zh-CN"/>
              </w:rPr>
            </w:pPr>
          </w:p>
        </w:tc>
        <w:tc>
          <w:tcPr>
            <w:tcW w:w="1494" w:type="dxa"/>
            <w:tcBorders>
              <w:top w:val="single" w:sz="6" w:space="0" w:color="auto"/>
              <w:left w:val="nil"/>
              <w:bottom w:val="single" w:sz="4" w:space="0" w:color="auto"/>
              <w:right w:val="nil"/>
            </w:tcBorders>
            <w:shd w:val="pct50" w:color="auto" w:fill="auto"/>
          </w:tcPr>
          <w:p w14:paraId="60010187" w14:textId="77777777" w:rsidR="00827B7F" w:rsidRDefault="00827B7F" w:rsidP="003C5165">
            <w:pPr>
              <w:pStyle w:val="TableText"/>
              <w:rPr>
                <w:rFonts w:ascii="华文中宋" w:eastAsia="华文中宋" w:hAnsi="华文中宋"/>
                <w:sz w:val="8"/>
                <w:lang w:eastAsia="zh-CN"/>
              </w:rPr>
            </w:pPr>
          </w:p>
        </w:tc>
        <w:tc>
          <w:tcPr>
            <w:tcW w:w="1156" w:type="dxa"/>
            <w:tcBorders>
              <w:top w:val="single" w:sz="6" w:space="0" w:color="auto"/>
              <w:left w:val="nil"/>
              <w:bottom w:val="single" w:sz="4" w:space="0" w:color="auto"/>
              <w:right w:val="nil"/>
            </w:tcBorders>
            <w:shd w:val="pct50" w:color="auto" w:fill="auto"/>
          </w:tcPr>
          <w:p w14:paraId="21A4945A" w14:textId="77777777" w:rsidR="00827B7F" w:rsidRDefault="00827B7F" w:rsidP="003C5165">
            <w:pPr>
              <w:pStyle w:val="TableText"/>
              <w:rPr>
                <w:rFonts w:ascii="华文中宋" w:eastAsia="华文中宋" w:hAnsi="华文中宋"/>
                <w:sz w:val="8"/>
                <w:lang w:eastAsia="zh-CN"/>
              </w:rPr>
            </w:pPr>
          </w:p>
        </w:tc>
        <w:tc>
          <w:tcPr>
            <w:tcW w:w="3446" w:type="dxa"/>
            <w:tcBorders>
              <w:top w:val="single" w:sz="6" w:space="0" w:color="auto"/>
              <w:left w:val="nil"/>
              <w:bottom w:val="single" w:sz="4" w:space="0" w:color="auto"/>
              <w:right w:val="nil"/>
            </w:tcBorders>
            <w:shd w:val="pct50" w:color="auto" w:fill="auto"/>
          </w:tcPr>
          <w:p w14:paraId="41DC0149" w14:textId="77777777" w:rsidR="00827B7F" w:rsidRDefault="00827B7F" w:rsidP="003C5165">
            <w:pPr>
              <w:pStyle w:val="TableText"/>
              <w:rPr>
                <w:rFonts w:ascii="华文中宋" w:eastAsia="华文中宋" w:hAnsi="华文中宋"/>
                <w:sz w:val="8"/>
                <w:lang w:eastAsia="zh-CN"/>
              </w:rPr>
            </w:pPr>
          </w:p>
        </w:tc>
      </w:tr>
      <w:tr w:rsidR="00827B7F" w14:paraId="5EBCFB92"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59C22249" w14:textId="110027A9" w:rsidR="00827B7F" w:rsidRDefault="00827B7F" w:rsidP="003C5165">
            <w:pPr>
              <w:pStyle w:val="TableText"/>
              <w:rPr>
                <w:rFonts w:ascii="华文中宋" w:eastAsia="华文中宋" w:hAnsi="华文中宋"/>
                <w:sz w:val="21"/>
                <w:szCs w:val="21"/>
                <w:lang w:val="en-US" w:eastAsia="zh-CN"/>
              </w:rPr>
            </w:pPr>
            <w:r>
              <w:rPr>
                <w:rFonts w:ascii="华文中宋" w:eastAsia="华文中宋" w:hAnsi="华文中宋"/>
                <w:sz w:val="21"/>
                <w:szCs w:val="21"/>
                <w:lang w:eastAsia="zh-CN"/>
              </w:rPr>
              <w:t>201</w:t>
            </w:r>
            <w:r w:rsidR="00897F2B">
              <w:rPr>
                <w:rFonts w:ascii="华文中宋" w:eastAsia="华文中宋" w:hAnsi="华文中宋" w:hint="eastAsia"/>
                <w:sz w:val="21"/>
                <w:szCs w:val="21"/>
                <w:lang w:eastAsia="zh-CN"/>
              </w:rPr>
              <w:t>9</w:t>
            </w:r>
            <w:r>
              <w:rPr>
                <w:rFonts w:ascii="华文中宋" w:eastAsia="华文中宋" w:hAnsi="华文中宋"/>
                <w:sz w:val="21"/>
                <w:szCs w:val="21"/>
                <w:lang w:eastAsia="zh-CN"/>
              </w:rPr>
              <w:t>-</w:t>
            </w:r>
            <w:r w:rsidR="00C535E1">
              <w:rPr>
                <w:rFonts w:ascii="华文中宋" w:eastAsia="华文中宋" w:hAnsi="华文中宋" w:hint="eastAsia"/>
                <w:sz w:val="21"/>
                <w:szCs w:val="21"/>
                <w:lang w:eastAsia="zh-CN"/>
              </w:rPr>
              <w:t>2</w:t>
            </w:r>
            <w:r>
              <w:rPr>
                <w:rFonts w:ascii="华文中宋" w:eastAsia="华文中宋" w:hAnsi="华文中宋"/>
                <w:sz w:val="21"/>
                <w:szCs w:val="21"/>
                <w:lang w:eastAsia="zh-CN"/>
              </w:rPr>
              <w:t>-</w:t>
            </w:r>
            <w:r w:rsidR="00C535E1">
              <w:rPr>
                <w:rFonts w:ascii="华文中宋" w:eastAsia="华文中宋" w:hAnsi="华文中宋" w:hint="eastAsia"/>
                <w:sz w:val="21"/>
                <w:szCs w:val="21"/>
                <w:lang w:eastAsia="zh-CN"/>
              </w:rPr>
              <w:t>22</w:t>
            </w:r>
          </w:p>
        </w:tc>
        <w:tc>
          <w:tcPr>
            <w:tcW w:w="1494" w:type="dxa"/>
            <w:tcBorders>
              <w:top w:val="single" w:sz="4" w:space="0" w:color="auto"/>
              <w:left w:val="single" w:sz="4" w:space="0" w:color="auto"/>
              <w:bottom w:val="single" w:sz="4" w:space="0" w:color="auto"/>
              <w:right w:val="single" w:sz="4" w:space="0" w:color="auto"/>
            </w:tcBorders>
          </w:tcPr>
          <w:p w14:paraId="07AA33F3" w14:textId="2810185A" w:rsidR="00827B7F" w:rsidRDefault="00F87168" w:rsidP="003C5165">
            <w:pPr>
              <w:pStyle w:val="TableText"/>
              <w:rPr>
                <w:rFonts w:ascii="华文中宋" w:eastAsia="华文中宋" w:hAnsi="华文中宋"/>
                <w:sz w:val="21"/>
                <w:szCs w:val="21"/>
                <w:lang w:val="en-US" w:eastAsia="zh-CN"/>
              </w:rPr>
            </w:pPr>
            <w:r w:rsidRPr="00F87168">
              <w:rPr>
                <w:rFonts w:ascii="华文中宋" w:eastAsia="华文中宋" w:hAnsi="华文中宋"/>
                <w:sz w:val="21"/>
                <w:szCs w:val="21"/>
                <w:lang w:val="en-US" w:eastAsia="zh-CN"/>
              </w:rPr>
              <w:t>KevinZhan</w:t>
            </w:r>
          </w:p>
        </w:tc>
        <w:tc>
          <w:tcPr>
            <w:tcW w:w="1156" w:type="dxa"/>
            <w:tcBorders>
              <w:top w:val="single" w:sz="4" w:space="0" w:color="auto"/>
              <w:left w:val="single" w:sz="4" w:space="0" w:color="auto"/>
              <w:bottom w:val="single" w:sz="4" w:space="0" w:color="auto"/>
              <w:right w:val="single" w:sz="4" w:space="0" w:color="auto"/>
            </w:tcBorders>
          </w:tcPr>
          <w:p w14:paraId="27979432" w14:textId="77777777" w:rsidR="00827B7F" w:rsidRDefault="00827B7F" w:rsidP="003C5165">
            <w:pPr>
              <w:pStyle w:val="TableText"/>
              <w:ind w:right="-78"/>
              <w:rPr>
                <w:rFonts w:ascii="华文中宋" w:eastAsia="华文中宋" w:hAnsi="华文中宋"/>
                <w:sz w:val="21"/>
                <w:szCs w:val="21"/>
                <w:lang w:eastAsia="zh-CN"/>
              </w:rPr>
            </w:pPr>
            <w:r>
              <w:rPr>
                <w:rFonts w:ascii="华文中宋" w:eastAsia="华文中宋" w:hAnsi="华文中宋"/>
                <w:sz w:val="21"/>
                <w:szCs w:val="21"/>
                <w:lang w:eastAsia="zh-CN"/>
              </w:rPr>
              <w:t>1.0</w:t>
            </w:r>
          </w:p>
        </w:tc>
        <w:tc>
          <w:tcPr>
            <w:tcW w:w="3446" w:type="dxa"/>
            <w:tcBorders>
              <w:top w:val="single" w:sz="4" w:space="0" w:color="auto"/>
              <w:left w:val="single" w:sz="4" w:space="0" w:color="auto"/>
              <w:bottom w:val="single" w:sz="4" w:space="0" w:color="auto"/>
              <w:right w:val="single" w:sz="4" w:space="0" w:color="auto"/>
            </w:tcBorders>
          </w:tcPr>
          <w:p w14:paraId="7D1D0E5D" w14:textId="77777777" w:rsidR="00827B7F" w:rsidRDefault="00827B7F"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创建初始版本</w:t>
            </w:r>
          </w:p>
        </w:tc>
      </w:tr>
      <w:tr w:rsidR="00827B7F" w14:paraId="622FF83B"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130BFE90" w14:textId="503381C9" w:rsidR="00827B7F" w:rsidRDefault="00CD145D"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2019-04</w:t>
            </w:r>
            <w:r w:rsidR="00827B7F">
              <w:rPr>
                <w:rFonts w:ascii="华文中宋" w:eastAsia="华文中宋" w:hAnsi="华文中宋" w:hint="eastAsia"/>
                <w:sz w:val="21"/>
                <w:szCs w:val="21"/>
                <w:lang w:eastAsia="zh-CN"/>
              </w:rPr>
              <w:t>-</w:t>
            </w:r>
            <w:r>
              <w:rPr>
                <w:rFonts w:ascii="华文中宋" w:eastAsia="华文中宋" w:hAnsi="华文中宋" w:hint="eastAsia"/>
                <w:sz w:val="21"/>
                <w:szCs w:val="21"/>
                <w:lang w:eastAsia="zh-CN"/>
              </w:rPr>
              <w:t>22</w:t>
            </w:r>
          </w:p>
        </w:tc>
        <w:tc>
          <w:tcPr>
            <w:tcW w:w="1494" w:type="dxa"/>
            <w:tcBorders>
              <w:top w:val="single" w:sz="4" w:space="0" w:color="auto"/>
              <w:left w:val="single" w:sz="4" w:space="0" w:color="auto"/>
              <w:bottom w:val="single" w:sz="4" w:space="0" w:color="auto"/>
              <w:right w:val="single" w:sz="4" w:space="0" w:color="auto"/>
            </w:tcBorders>
          </w:tcPr>
          <w:p w14:paraId="4E318AB7" w14:textId="6C43573D" w:rsidR="00827B7F" w:rsidRDefault="006806CE"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Qinghui.guo</w:t>
            </w:r>
          </w:p>
        </w:tc>
        <w:tc>
          <w:tcPr>
            <w:tcW w:w="1156" w:type="dxa"/>
            <w:tcBorders>
              <w:top w:val="single" w:sz="4" w:space="0" w:color="auto"/>
              <w:left w:val="single" w:sz="4" w:space="0" w:color="auto"/>
              <w:bottom w:val="single" w:sz="4" w:space="0" w:color="auto"/>
              <w:right w:val="single" w:sz="4" w:space="0" w:color="auto"/>
            </w:tcBorders>
          </w:tcPr>
          <w:p w14:paraId="5DA3755B" w14:textId="77777777" w:rsidR="00827B7F" w:rsidRDefault="00827B7F" w:rsidP="003C5165">
            <w:pPr>
              <w:pStyle w:val="TableText"/>
              <w:ind w:right="-78"/>
              <w:rPr>
                <w:rFonts w:ascii="华文中宋" w:eastAsia="华文中宋" w:hAnsi="华文中宋"/>
                <w:sz w:val="21"/>
                <w:szCs w:val="21"/>
                <w:lang w:eastAsia="zh-CN"/>
              </w:rPr>
            </w:pPr>
            <w:r>
              <w:rPr>
                <w:rFonts w:ascii="华文中宋" w:eastAsia="华文中宋" w:hAnsi="华文中宋" w:hint="eastAsia"/>
                <w:sz w:val="21"/>
                <w:szCs w:val="21"/>
                <w:lang w:eastAsia="zh-CN"/>
              </w:rPr>
              <w:t>2.0</w:t>
            </w:r>
          </w:p>
        </w:tc>
        <w:tc>
          <w:tcPr>
            <w:tcW w:w="3446" w:type="dxa"/>
            <w:tcBorders>
              <w:top w:val="single" w:sz="4" w:space="0" w:color="auto"/>
              <w:left w:val="single" w:sz="4" w:space="0" w:color="auto"/>
              <w:bottom w:val="single" w:sz="4" w:space="0" w:color="auto"/>
              <w:right w:val="single" w:sz="4" w:space="0" w:color="auto"/>
            </w:tcBorders>
          </w:tcPr>
          <w:p w14:paraId="62DA0CF5" w14:textId="5D04BBDC" w:rsidR="00827B7F" w:rsidRDefault="005F1CB2"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添加版本信息，修改部分翻译</w:t>
            </w:r>
          </w:p>
        </w:tc>
      </w:tr>
      <w:tr w:rsidR="00897F2B" w14:paraId="70D81F8D"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20D374D3" w14:textId="3A21DEC5" w:rsidR="00897F2B" w:rsidRDefault="006C3F0A" w:rsidP="003C5165">
            <w:pPr>
              <w:pStyle w:val="TableText"/>
              <w:rPr>
                <w:rFonts w:ascii="华文中宋" w:eastAsia="华文中宋" w:hAnsi="华文中宋"/>
                <w:sz w:val="21"/>
                <w:szCs w:val="21"/>
                <w:lang w:eastAsia="zh-CN"/>
              </w:rPr>
            </w:pPr>
            <w:r>
              <w:rPr>
                <w:rFonts w:ascii="华文中宋" w:eastAsia="华文中宋" w:hAnsi="华文中宋" w:hint="eastAsia"/>
                <w:sz w:val="21"/>
                <w:szCs w:val="21"/>
                <w:lang w:eastAsia="zh-CN"/>
              </w:rPr>
              <w:t>2</w:t>
            </w:r>
            <w:r>
              <w:rPr>
                <w:rFonts w:ascii="华文中宋" w:eastAsia="华文中宋" w:hAnsi="华文中宋"/>
                <w:sz w:val="21"/>
                <w:szCs w:val="21"/>
                <w:lang w:eastAsia="zh-CN"/>
              </w:rPr>
              <w:t>019</w:t>
            </w:r>
            <w:r>
              <w:rPr>
                <w:rFonts w:ascii="华文中宋" w:eastAsia="华文中宋" w:hAnsi="华文中宋" w:hint="eastAsia"/>
                <w:sz w:val="21"/>
                <w:szCs w:val="21"/>
                <w:lang w:eastAsia="zh-CN"/>
              </w:rPr>
              <w:t>-</w:t>
            </w:r>
            <w:r>
              <w:rPr>
                <w:rFonts w:ascii="华文中宋" w:eastAsia="华文中宋" w:hAnsi="华文中宋"/>
                <w:sz w:val="21"/>
                <w:szCs w:val="21"/>
                <w:lang w:eastAsia="zh-CN"/>
              </w:rPr>
              <w:t>05</w:t>
            </w:r>
            <w:r>
              <w:rPr>
                <w:rFonts w:ascii="华文中宋" w:eastAsia="华文中宋" w:hAnsi="华文中宋" w:hint="eastAsia"/>
                <w:sz w:val="21"/>
                <w:szCs w:val="21"/>
                <w:lang w:eastAsia="zh-CN"/>
              </w:rPr>
              <w:t>-</w:t>
            </w:r>
            <w:r>
              <w:rPr>
                <w:rFonts w:ascii="华文中宋" w:eastAsia="华文中宋" w:hAnsi="华文中宋"/>
                <w:sz w:val="21"/>
                <w:szCs w:val="21"/>
                <w:lang w:eastAsia="zh-CN"/>
              </w:rPr>
              <w:t>06</w:t>
            </w:r>
          </w:p>
        </w:tc>
        <w:tc>
          <w:tcPr>
            <w:tcW w:w="1494" w:type="dxa"/>
            <w:tcBorders>
              <w:top w:val="single" w:sz="4" w:space="0" w:color="auto"/>
              <w:left w:val="single" w:sz="4" w:space="0" w:color="auto"/>
              <w:bottom w:val="single" w:sz="4" w:space="0" w:color="auto"/>
              <w:right w:val="single" w:sz="4" w:space="0" w:color="auto"/>
            </w:tcBorders>
          </w:tcPr>
          <w:p w14:paraId="6B357527" w14:textId="45CCB063" w:rsidR="00897F2B" w:rsidRDefault="006C3F0A" w:rsidP="003C5165">
            <w:pPr>
              <w:pStyle w:val="TableText"/>
              <w:rPr>
                <w:rFonts w:ascii="华文中宋" w:eastAsia="华文中宋" w:hAnsi="华文中宋"/>
                <w:sz w:val="21"/>
                <w:szCs w:val="21"/>
                <w:lang w:eastAsia="zh-CN"/>
              </w:rPr>
            </w:pPr>
            <w:r>
              <w:rPr>
                <w:rFonts w:ascii="华文中宋" w:eastAsia="华文中宋" w:hAnsi="华文中宋"/>
                <w:sz w:val="21"/>
                <w:szCs w:val="21"/>
                <w:lang w:eastAsia="zh-CN"/>
              </w:rPr>
              <w:t>Qinghui.guo</w:t>
            </w:r>
          </w:p>
        </w:tc>
        <w:tc>
          <w:tcPr>
            <w:tcW w:w="1156" w:type="dxa"/>
            <w:tcBorders>
              <w:top w:val="single" w:sz="4" w:space="0" w:color="auto"/>
              <w:left w:val="single" w:sz="4" w:space="0" w:color="auto"/>
              <w:bottom w:val="single" w:sz="4" w:space="0" w:color="auto"/>
              <w:right w:val="single" w:sz="4" w:space="0" w:color="auto"/>
            </w:tcBorders>
          </w:tcPr>
          <w:p w14:paraId="7CDC4357" w14:textId="7B13D6F8" w:rsidR="00897F2B" w:rsidRDefault="006C3F0A" w:rsidP="003C5165">
            <w:pPr>
              <w:pStyle w:val="TableText"/>
              <w:ind w:right="-78"/>
              <w:rPr>
                <w:rFonts w:ascii="华文中宋" w:eastAsia="华文中宋" w:hAnsi="华文中宋"/>
                <w:sz w:val="21"/>
                <w:szCs w:val="21"/>
                <w:lang w:eastAsia="zh-CN"/>
              </w:rPr>
            </w:pPr>
            <w:r>
              <w:rPr>
                <w:rFonts w:ascii="华文中宋" w:eastAsia="华文中宋" w:hAnsi="华文中宋" w:hint="eastAsia"/>
                <w:sz w:val="21"/>
                <w:szCs w:val="21"/>
                <w:lang w:eastAsia="zh-CN"/>
              </w:rPr>
              <w:t>3</w:t>
            </w:r>
            <w:r>
              <w:rPr>
                <w:rFonts w:ascii="华文中宋" w:eastAsia="华文中宋" w:hAnsi="华文中宋"/>
                <w:sz w:val="21"/>
                <w:szCs w:val="21"/>
                <w:lang w:eastAsia="zh-CN"/>
              </w:rPr>
              <w:t>.0</w:t>
            </w:r>
          </w:p>
        </w:tc>
        <w:tc>
          <w:tcPr>
            <w:tcW w:w="3446" w:type="dxa"/>
            <w:tcBorders>
              <w:top w:val="single" w:sz="4" w:space="0" w:color="auto"/>
              <w:left w:val="single" w:sz="4" w:space="0" w:color="auto"/>
              <w:bottom w:val="single" w:sz="4" w:space="0" w:color="auto"/>
              <w:right w:val="single" w:sz="4" w:space="0" w:color="auto"/>
            </w:tcBorders>
          </w:tcPr>
          <w:p w14:paraId="29104948" w14:textId="45B46CB1" w:rsidR="00897F2B" w:rsidRDefault="00260639" w:rsidP="003C5165">
            <w:pPr>
              <w:pStyle w:val="TableText"/>
              <w:rPr>
                <w:rFonts w:ascii="华文中宋" w:eastAsia="华文中宋" w:hAnsi="华文中宋" w:hint="eastAsia"/>
                <w:sz w:val="21"/>
                <w:szCs w:val="21"/>
                <w:lang w:eastAsia="zh-CN"/>
              </w:rPr>
            </w:pPr>
            <w:r>
              <w:rPr>
                <w:rFonts w:ascii="华文中宋" w:eastAsia="华文中宋" w:hAnsi="华文中宋" w:hint="eastAsia"/>
                <w:sz w:val="21"/>
                <w:szCs w:val="21"/>
                <w:lang w:eastAsia="zh-CN"/>
              </w:rPr>
              <w:t>通过注释，修改部分翻译</w:t>
            </w:r>
          </w:p>
        </w:tc>
      </w:tr>
      <w:tr w:rsidR="00897F2B" w14:paraId="3D74373B" w14:textId="77777777" w:rsidTr="006806CE">
        <w:trPr>
          <w:cantSplit/>
        </w:trPr>
        <w:tc>
          <w:tcPr>
            <w:tcW w:w="1417" w:type="dxa"/>
            <w:tcBorders>
              <w:top w:val="single" w:sz="4" w:space="0" w:color="auto"/>
              <w:left w:val="single" w:sz="4" w:space="0" w:color="auto"/>
              <w:bottom w:val="single" w:sz="4" w:space="0" w:color="auto"/>
              <w:right w:val="single" w:sz="4" w:space="0" w:color="auto"/>
            </w:tcBorders>
          </w:tcPr>
          <w:p w14:paraId="351B1F04" w14:textId="77777777" w:rsidR="00897F2B" w:rsidRDefault="00897F2B" w:rsidP="003C5165">
            <w:pPr>
              <w:pStyle w:val="TableText"/>
              <w:rPr>
                <w:rFonts w:ascii="华文中宋" w:eastAsia="华文中宋" w:hAnsi="华文中宋"/>
                <w:sz w:val="21"/>
                <w:szCs w:val="21"/>
                <w:lang w:eastAsia="zh-CN"/>
              </w:rPr>
            </w:pPr>
          </w:p>
        </w:tc>
        <w:tc>
          <w:tcPr>
            <w:tcW w:w="1494" w:type="dxa"/>
            <w:tcBorders>
              <w:top w:val="single" w:sz="4" w:space="0" w:color="auto"/>
              <w:left w:val="single" w:sz="4" w:space="0" w:color="auto"/>
              <w:bottom w:val="single" w:sz="4" w:space="0" w:color="auto"/>
              <w:right w:val="single" w:sz="4" w:space="0" w:color="auto"/>
            </w:tcBorders>
          </w:tcPr>
          <w:p w14:paraId="6C819A44" w14:textId="77777777" w:rsidR="00897F2B" w:rsidRDefault="00897F2B" w:rsidP="003C5165">
            <w:pPr>
              <w:pStyle w:val="TableText"/>
              <w:rPr>
                <w:rFonts w:ascii="华文中宋" w:eastAsia="华文中宋" w:hAnsi="华文中宋"/>
                <w:sz w:val="21"/>
                <w:szCs w:val="21"/>
                <w:lang w:eastAsia="zh-CN"/>
              </w:rPr>
            </w:pPr>
          </w:p>
        </w:tc>
        <w:tc>
          <w:tcPr>
            <w:tcW w:w="1156" w:type="dxa"/>
            <w:tcBorders>
              <w:top w:val="single" w:sz="4" w:space="0" w:color="auto"/>
              <w:left w:val="single" w:sz="4" w:space="0" w:color="auto"/>
              <w:bottom w:val="single" w:sz="4" w:space="0" w:color="auto"/>
              <w:right w:val="single" w:sz="4" w:space="0" w:color="auto"/>
            </w:tcBorders>
          </w:tcPr>
          <w:p w14:paraId="43081D49" w14:textId="77777777" w:rsidR="00897F2B" w:rsidRDefault="00897F2B" w:rsidP="003C5165">
            <w:pPr>
              <w:pStyle w:val="TableText"/>
              <w:ind w:right="-78"/>
              <w:rPr>
                <w:rFonts w:ascii="华文中宋" w:eastAsia="华文中宋" w:hAnsi="华文中宋"/>
                <w:sz w:val="21"/>
                <w:szCs w:val="21"/>
                <w:lang w:eastAsia="zh-CN"/>
              </w:rPr>
            </w:pPr>
          </w:p>
        </w:tc>
        <w:tc>
          <w:tcPr>
            <w:tcW w:w="3446" w:type="dxa"/>
            <w:tcBorders>
              <w:top w:val="single" w:sz="4" w:space="0" w:color="auto"/>
              <w:left w:val="single" w:sz="4" w:space="0" w:color="auto"/>
              <w:bottom w:val="single" w:sz="4" w:space="0" w:color="auto"/>
              <w:right w:val="single" w:sz="4" w:space="0" w:color="auto"/>
            </w:tcBorders>
          </w:tcPr>
          <w:p w14:paraId="295859A7" w14:textId="77777777" w:rsidR="00897F2B" w:rsidRDefault="00897F2B" w:rsidP="003C5165">
            <w:pPr>
              <w:pStyle w:val="TableText"/>
              <w:rPr>
                <w:rFonts w:ascii="华文中宋" w:eastAsia="华文中宋" w:hAnsi="华文中宋"/>
                <w:sz w:val="21"/>
                <w:szCs w:val="21"/>
                <w:lang w:eastAsia="zh-CN"/>
              </w:rPr>
            </w:pPr>
          </w:p>
        </w:tc>
      </w:tr>
      <w:bookmarkEnd w:id="4"/>
      <w:bookmarkEnd w:id="5"/>
      <w:bookmarkEnd w:id="6"/>
    </w:tbl>
    <w:p w14:paraId="36BAACC0" w14:textId="5069E1DD" w:rsidR="00827B7F" w:rsidRDefault="00827B7F" w:rsidP="00827B7F"/>
    <w:p w14:paraId="05C71CA7" w14:textId="493ED643" w:rsidR="00B94744" w:rsidRPr="00B94744" w:rsidRDefault="00B94744" w:rsidP="00B94744">
      <w:pPr>
        <w:pStyle w:val="2"/>
        <w:tabs>
          <w:tab w:val="left" w:pos="720"/>
        </w:tabs>
        <w:rPr>
          <w:rFonts w:ascii="华文中宋" w:eastAsia="华文中宋" w:hAnsi="华文中宋"/>
        </w:rPr>
      </w:pPr>
      <w:r>
        <w:rPr>
          <w:rFonts w:ascii="华文中宋" w:eastAsia="华文中宋" w:hAnsi="华文中宋" w:hint="eastAsia"/>
        </w:rPr>
        <w:t>文章正文</w:t>
      </w:r>
    </w:p>
    <w:p w14:paraId="5820ABED" w14:textId="3F2B9385" w:rsidR="002D71EF" w:rsidRDefault="002D71EF"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sidRPr="002D71EF">
        <w:rPr>
          <w:rFonts w:ascii="inherit" w:eastAsia="宋体" w:hAnsi="inherit" w:cs="Arial"/>
          <w:b/>
          <w:bCs/>
          <w:color w:val="333333"/>
          <w:kern w:val="36"/>
          <w:sz w:val="45"/>
          <w:szCs w:val="45"/>
        </w:rPr>
        <w:t>https://www.enterprisedb.com/blog/why-you-should-choose-postgres-over-oracle</w:t>
      </w:r>
    </w:p>
    <w:p w14:paraId="787081E1" w14:textId="77777777" w:rsidR="00052456" w:rsidRPr="00052456" w:rsidRDefault="00052456" w:rsidP="00052456">
      <w:pPr>
        <w:widowControl/>
        <w:shd w:val="clear" w:color="auto" w:fill="FFFFFF"/>
        <w:spacing w:before="330" w:after="165"/>
        <w:jc w:val="left"/>
        <w:outlineLvl w:val="0"/>
        <w:rPr>
          <w:rFonts w:ascii="inherit" w:eastAsia="宋体" w:hAnsi="inherit" w:cs="Arial" w:hint="eastAsia"/>
          <w:b/>
          <w:bCs/>
          <w:color w:val="333333"/>
          <w:kern w:val="36"/>
          <w:sz w:val="45"/>
          <w:szCs w:val="45"/>
        </w:rPr>
      </w:pPr>
      <w:r>
        <w:rPr>
          <w:rFonts w:ascii="inherit" w:eastAsia="宋体" w:hAnsi="inherit" w:cs="Arial" w:hint="eastAsia"/>
          <w:b/>
          <w:bCs/>
          <w:color w:val="333333"/>
          <w:kern w:val="36"/>
          <w:sz w:val="45"/>
          <w:szCs w:val="45"/>
        </w:rPr>
        <w:t>为什么你应当选择</w:t>
      </w:r>
      <w:r>
        <w:rPr>
          <w:rFonts w:ascii="inherit" w:eastAsia="宋体" w:hAnsi="inherit" w:cs="Arial" w:hint="eastAsia"/>
          <w:b/>
          <w:bCs/>
          <w:color w:val="333333"/>
          <w:kern w:val="36"/>
          <w:sz w:val="45"/>
          <w:szCs w:val="45"/>
        </w:rPr>
        <w:t>Postgres</w:t>
      </w:r>
      <w:r>
        <w:rPr>
          <w:rFonts w:ascii="inherit" w:eastAsia="宋体" w:hAnsi="inherit" w:cs="Arial" w:hint="eastAsia"/>
          <w:b/>
          <w:bCs/>
          <w:color w:val="333333"/>
          <w:kern w:val="36"/>
          <w:sz w:val="45"/>
          <w:szCs w:val="45"/>
        </w:rPr>
        <w:t>而不是</w:t>
      </w:r>
      <w:r>
        <w:rPr>
          <w:rFonts w:ascii="inherit" w:eastAsia="宋体" w:hAnsi="inherit" w:cs="Arial" w:hint="eastAsia"/>
          <w:b/>
          <w:bCs/>
          <w:color w:val="333333"/>
          <w:kern w:val="36"/>
          <w:sz w:val="45"/>
          <w:szCs w:val="45"/>
        </w:rPr>
        <w:t>Oracle</w:t>
      </w:r>
    </w:p>
    <w:p w14:paraId="0F338C54" w14:textId="77777777" w:rsidR="00052456" w:rsidRDefault="00052456" w:rsidP="00052456">
      <w:pPr>
        <w:widowControl/>
        <w:shd w:val="clear" w:color="auto" w:fill="FFFFFF"/>
        <w:jc w:val="left"/>
        <w:rPr>
          <w:rFonts w:ascii="Arial" w:eastAsia="宋体" w:hAnsi="Arial" w:cs="Arial"/>
          <w:color w:val="8E8D8D"/>
          <w:kern w:val="0"/>
          <w:sz w:val="24"/>
          <w:szCs w:val="24"/>
        </w:rPr>
      </w:pPr>
      <w:r>
        <w:rPr>
          <w:rFonts w:ascii="Arial" w:eastAsia="宋体" w:hAnsi="Arial" w:cs="Arial"/>
          <w:color w:val="8E8D8D"/>
          <w:kern w:val="0"/>
          <w:sz w:val="24"/>
          <w:szCs w:val="24"/>
        </w:rPr>
        <w:t>2019</w:t>
      </w:r>
      <w:r>
        <w:rPr>
          <w:rFonts w:ascii="Arial" w:eastAsia="宋体" w:hAnsi="Arial" w:cs="Arial" w:hint="eastAsia"/>
          <w:color w:val="8E8D8D"/>
          <w:kern w:val="0"/>
          <w:sz w:val="24"/>
          <w:szCs w:val="24"/>
        </w:rPr>
        <w:t>年</w:t>
      </w:r>
      <w:r>
        <w:rPr>
          <w:rFonts w:ascii="Arial" w:eastAsia="宋体" w:hAnsi="Arial" w:cs="Arial"/>
          <w:color w:val="8E8D8D"/>
          <w:kern w:val="0"/>
          <w:sz w:val="24"/>
          <w:szCs w:val="24"/>
        </w:rPr>
        <w:t>2</w:t>
      </w:r>
      <w:r>
        <w:rPr>
          <w:rFonts w:ascii="Arial" w:eastAsia="宋体" w:hAnsi="Arial" w:cs="Arial" w:hint="eastAsia"/>
          <w:color w:val="8E8D8D"/>
          <w:kern w:val="0"/>
          <w:sz w:val="24"/>
          <w:szCs w:val="24"/>
        </w:rPr>
        <w:t>月</w:t>
      </w:r>
      <w:r>
        <w:rPr>
          <w:rFonts w:ascii="Arial" w:eastAsia="宋体" w:hAnsi="Arial" w:cs="Arial"/>
          <w:color w:val="8E8D8D"/>
          <w:kern w:val="0"/>
          <w:sz w:val="24"/>
          <w:szCs w:val="24"/>
        </w:rPr>
        <w:t>22</w:t>
      </w:r>
      <w:r>
        <w:rPr>
          <w:rFonts w:ascii="Arial" w:eastAsia="宋体" w:hAnsi="Arial" w:cs="Arial" w:hint="eastAsia"/>
          <w:color w:val="8E8D8D"/>
          <w:kern w:val="0"/>
          <w:sz w:val="24"/>
          <w:szCs w:val="24"/>
        </w:rPr>
        <w:t>日</w:t>
      </w:r>
    </w:p>
    <w:p w14:paraId="479B2218" w14:textId="77777777" w:rsidR="00480D3D" w:rsidRPr="00480D3D" w:rsidRDefault="00480D3D" w:rsidP="00052456">
      <w:pPr>
        <w:widowControl/>
        <w:shd w:val="clear" w:color="auto" w:fill="FFFFFF"/>
        <w:jc w:val="left"/>
        <w:rPr>
          <w:rFonts w:ascii="Arial" w:eastAsia="宋体" w:hAnsi="Arial" w:cs="Arial"/>
          <w:color w:val="8E8D8D"/>
          <w:kern w:val="0"/>
          <w:sz w:val="24"/>
          <w:szCs w:val="24"/>
        </w:rPr>
      </w:pPr>
      <w:r>
        <w:rPr>
          <w:rFonts w:ascii="Arial" w:eastAsia="宋体" w:hAnsi="Arial" w:cs="Arial" w:hint="eastAsia"/>
          <w:color w:val="8E8D8D"/>
          <w:kern w:val="0"/>
          <w:sz w:val="24"/>
          <w:szCs w:val="24"/>
        </w:rPr>
        <w:t>原文：</w:t>
      </w:r>
      <w:r w:rsidRPr="00480D3D">
        <w:rPr>
          <w:rFonts w:eastAsia="宋体"/>
          <w:color w:val="8E8D8D"/>
          <w:kern w:val="0"/>
          <w:sz w:val="24"/>
          <w:szCs w:val="24"/>
        </w:rPr>
        <w:t>JAN KARREMANS</w:t>
      </w:r>
    </w:p>
    <w:p w14:paraId="2577D9AC" w14:textId="4427EC25" w:rsidR="00480D3D" w:rsidRDefault="00480D3D" w:rsidP="00052456">
      <w:pPr>
        <w:widowControl/>
        <w:shd w:val="clear" w:color="auto" w:fill="FFFFFF"/>
        <w:jc w:val="left"/>
        <w:rPr>
          <w:rFonts w:ascii="Arial" w:eastAsia="宋体" w:hAnsi="Arial" w:cs="Arial"/>
          <w:color w:val="8E8D8D"/>
          <w:kern w:val="0"/>
          <w:sz w:val="24"/>
          <w:szCs w:val="24"/>
        </w:rPr>
      </w:pPr>
      <w:r w:rsidRPr="00480D3D">
        <w:rPr>
          <w:rFonts w:ascii="Arial" w:eastAsia="宋体" w:hAnsi="Arial" w:cs="Arial" w:hint="eastAsia"/>
          <w:color w:val="8E8D8D"/>
          <w:kern w:val="0"/>
          <w:sz w:val="24"/>
          <w:szCs w:val="24"/>
        </w:rPr>
        <w:t>翻译：</w:t>
      </w:r>
      <w:r w:rsidRPr="00480D3D">
        <w:rPr>
          <w:rFonts w:ascii="Arial" w:eastAsia="宋体" w:hAnsi="Arial" w:cs="Arial" w:hint="eastAsia"/>
          <w:color w:val="8E8D8D"/>
          <w:kern w:val="0"/>
          <w:sz w:val="24"/>
          <w:szCs w:val="24"/>
        </w:rPr>
        <w:t>KevinZhan</w:t>
      </w:r>
    </w:p>
    <w:p w14:paraId="4A9B1E22" w14:textId="3BDFDE43" w:rsidR="00805841" w:rsidRDefault="00805841" w:rsidP="00052456">
      <w:pPr>
        <w:widowControl/>
        <w:shd w:val="clear" w:color="auto" w:fill="FFFFFF"/>
        <w:jc w:val="left"/>
        <w:rPr>
          <w:rFonts w:ascii="Arial" w:eastAsia="宋体" w:hAnsi="Arial" w:cs="Arial"/>
          <w:color w:val="8E8D8D"/>
          <w:kern w:val="0"/>
          <w:sz w:val="24"/>
          <w:szCs w:val="24"/>
        </w:rPr>
      </w:pPr>
    </w:p>
    <w:p w14:paraId="165E7700" w14:textId="1C568905" w:rsidR="00805841" w:rsidRDefault="00BF04CD" w:rsidP="00052456">
      <w:pPr>
        <w:widowControl/>
        <w:shd w:val="clear" w:color="auto" w:fill="FFFFFF"/>
        <w:jc w:val="left"/>
        <w:rPr>
          <w:rFonts w:ascii="Arial" w:eastAsia="宋体" w:hAnsi="Arial" w:cs="Arial"/>
          <w:color w:val="8E8D8D"/>
          <w:kern w:val="0"/>
          <w:sz w:val="24"/>
          <w:szCs w:val="24"/>
        </w:rPr>
      </w:pPr>
      <w:r>
        <w:rPr>
          <w:rFonts w:ascii="Arial" w:eastAsia="宋体" w:hAnsi="Arial" w:cs="Arial" w:hint="eastAsia"/>
          <w:color w:val="8E8D8D"/>
          <w:kern w:val="0"/>
          <w:sz w:val="24"/>
          <w:szCs w:val="24"/>
        </w:rPr>
        <w:t>作者简介：</w:t>
      </w:r>
      <w:r w:rsidRPr="00BF04CD">
        <w:rPr>
          <w:rFonts w:ascii="Arial" w:eastAsia="宋体" w:hAnsi="Arial" w:cs="Arial" w:hint="eastAsia"/>
          <w:color w:val="8E8D8D"/>
          <w:kern w:val="0"/>
          <w:sz w:val="24"/>
          <w:szCs w:val="24"/>
        </w:rPr>
        <w:t>EnterpriseDB</w:t>
      </w:r>
      <w:r w:rsidRPr="00BF04CD">
        <w:rPr>
          <w:rFonts w:ascii="Arial" w:eastAsia="宋体" w:hAnsi="Arial" w:cs="Arial" w:hint="eastAsia"/>
          <w:color w:val="8E8D8D"/>
          <w:kern w:val="0"/>
          <w:sz w:val="24"/>
          <w:szCs w:val="24"/>
        </w:rPr>
        <w:t>的高级销售工程师</w:t>
      </w:r>
      <w:r>
        <w:rPr>
          <w:rFonts w:ascii="Arial" w:eastAsia="宋体" w:hAnsi="Arial" w:cs="Arial" w:hint="eastAsia"/>
          <w:color w:val="8E8D8D"/>
          <w:kern w:val="0"/>
          <w:sz w:val="24"/>
          <w:szCs w:val="24"/>
        </w:rPr>
        <w:t>。</w:t>
      </w:r>
    </w:p>
    <w:p w14:paraId="3ED34D0C" w14:textId="77777777" w:rsidR="00BF04CD" w:rsidRPr="00052456" w:rsidRDefault="00BF04CD" w:rsidP="00052456">
      <w:pPr>
        <w:widowControl/>
        <w:shd w:val="clear" w:color="auto" w:fill="FFFFFF"/>
        <w:jc w:val="left"/>
        <w:rPr>
          <w:rFonts w:ascii="Arial" w:eastAsia="宋体" w:hAnsi="Arial" w:cs="Arial" w:hint="eastAsia"/>
          <w:color w:val="8E8D8D"/>
          <w:kern w:val="0"/>
          <w:sz w:val="24"/>
          <w:szCs w:val="24"/>
        </w:rPr>
      </w:pPr>
    </w:p>
    <w:p w14:paraId="01E664FE" w14:textId="77777777" w:rsidR="00052456" w:rsidRDefault="00052456" w:rsidP="00052456">
      <w:pPr>
        <w:widowControl/>
        <w:shd w:val="clear" w:color="auto" w:fill="FFFFFF"/>
        <w:spacing w:after="165"/>
        <w:jc w:val="left"/>
        <w:rPr>
          <w:rFonts w:ascii="Arial" w:eastAsia="宋体" w:hAnsi="Arial" w:cs="Arial"/>
          <w:color w:val="4D4D4D"/>
          <w:kern w:val="0"/>
          <w:sz w:val="24"/>
          <w:szCs w:val="24"/>
        </w:rPr>
      </w:pPr>
      <w:r w:rsidRPr="00052456">
        <w:rPr>
          <w:rFonts w:ascii="Arial" w:eastAsia="宋体" w:hAnsi="Arial" w:cs="Arial"/>
          <w:noProof/>
          <w:color w:val="4D4D4D"/>
          <w:kern w:val="0"/>
          <w:sz w:val="24"/>
          <w:szCs w:val="24"/>
        </w:rPr>
        <w:lastRenderedPageBreak/>
        <w:drawing>
          <wp:inline distT="0" distB="0" distL="0" distR="0" wp14:anchorId="419C75FD" wp14:editId="2A6731B8">
            <wp:extent cx="4762500" cy="4762500"/>
            <wp:effectExtent l="0" t="0" r="0" b="0"/>
            <wp:docPr id="1" name="图片 1" descr="https://www.enterprisedb.com/sites/default/files/why_choose_postgr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terprisedb.com/sites/default/files/why_choose_postgres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EBD1F04" w14:textId="556810D0" w:rsidR="00D22FF8" w:rsidRPr="00052456" w:rsidRDefault="00D22FF8" w:rsidP="00052456">
      <w:pPr>
        <w:widowControl/>
        <w:shd w:val="clear" w:color="auto" w:fill="FFFFFF"/>
        <w:spacing w:after="165"/>
        <w:jc w:val="left"/>
        <w:rPr>
          <w:rFonts w:ascii="Arial" w:eastAsia="宋体" w:hAnsi="Arial" w:cs="Arial"/>
          <w:color w:val="4D4D4D"/>
          <w:kern w:val="0"/>
          <w:sz w:val="24"/>
          <w:szCs w:val="24"/>
        </w:rPr>
      </w:pPr>
      <w:r w:rsidRPr="00D22FF8">
        <w:rPr>
          <w:rFonts w:ascii="Arial" w:eastAsia="宋体" w:hAnsi="Arial" w:cs="Arial" w:hint="eastAsia"/>
          <w:color w:val="4D4D4D"/>
          <w:kern w:val="0"/>
          <w:sz w:val="24"/>
          <w:szCs w:val="24"/>
        </w:rPr>
        <w:t>早在</w:t>
      </w:r>
      <w:r w:rsidRPr="00D22FF8">
        <w:rPr>
          <w:rFonts w:ascii="Arial" w:eastAsia="宋体" w:hAnsi="Arial" w:cs="Arial" w:hint="eastAsia"/>
          <w:color w:val="4D4D4D"/>
          <w:kern w:val="0"/>
          <w:sz w:val="24"/>
          <w:szCs w:val="24"/>
        </w:rPr>
        <w:t>20</w:t>
      </w:r>
      <w:r w:rsidRPr="00D22FF8">
        <w:rPr>
          <w:rFonts w:ascii="Arial" w:eastAsia="宋体" w:hAnsi="Arial" w:cs="Arial" w:hint="eastAsia"/>
          <w:color w:val="4D4D4D"/>
          <w:kern w:val="0"/>
          <w:sz w:val="24"/>
          <w:szCs w:val="24"/>
        </w:rPr>
        <w:t>世纪</w:t>
      </w:r>
      <w:r w:rsidRPr="00D22FF8">
        <w:rPr>
          <w:rFonts w:ascii="Arial" w:eastAsia="宋体" w:hAnsi="Arial" w:cs="Arial" w:hint="eastAsia"/>
          <w:color w:val="4D4D4D"/>
          <w:kern w:val="0"/>
          <w:sz w:val="24"/>
          <w:szCs w:val="24"/>
        </w:rPr>
        <w:t>80</w:t>
      </w:r>
      <w:r w:rsidRPr="00D22FF8">
        <w:rPr>
          <w:rFonts w:ascii="Arial" w:eastAsia="宋体" w:hAnsi="Arial" w:cs="Arial" w:hint="eastAsia"/>
          <w:color w:val="4D4D4D"/>
          <w:kern w:val="0"/>
          <w:sz w:val="24"/>
          <w:szCs w:val="24"/>
        </w:rPr>
        <w:t>年代，</w:t>
      </w:r>
      <w:r>
        <w:rPr>
          <w:rFonts w:ascii="Arial" w:eastAsia="宋体" w:hAnsi="Arial" w:cs="Arial" w:hint="eastAsia"/>
          <w:color w:val="4D4D4D"/>
          <w:kern w:val="0"/>
          <w:sz w:val="24"/>
          <w:szCs w:val="24"/>
        </w:rPr>
        <w:t>得益于</w:t>
      </w:r>
      <w:r w:rsidRPr="00D22FF8">
        <w:rPr>
          <w:rFonts w:ascii="Arial" w:eastAsia="宋体" w:hAnsi="Arial" w:cs="Arial" w:hint="eastAsia"/>
          <w:color w:val="4D4D4D"/>
          <w:kern w:val="0"/>
          <w:sz w:val="24"/>
          <w:szCs w:val="24"/>
        </w:rPr>
        <w:t>像</w:t>
      </w:r>
      <w:r w:rsidRPr="00D22FF8">
        <w:rPr>
          <w:rFonts w:ascii="Arial" w:eastAsia="宋体" w:hAnsi="Arial" w:cs="Arial" w:hint="eastAsia"/>
          <w:color w:val="4D4D4D"/>
          <w:kern w:val="0"/>
          <w:sz w:val="24"/>
          <w:szCs w:val="24"/>
        </w:rPr>
        <w:t>Linux</w:t>
      </w:r>
      <w:r w:rsidRPr="00D22FF8">
        <w:rPr>
          <w:rFonts w:ascii="Arial" w:eastAsia="宋体" w:hAnsi="Arial" w:cs="Arial" w:hint="eastAsia"/>
          <w:color w:val="4D4D4D"/>
          <w:kern w:val="0"/>
          <w:sz w:val="24"/>
          <w:szCs w:val="24"/>
        </w:rPr>
        <w:t>这样的平台，技术世界经历了第一波开源软件</w:t>
      </w:r>
      <w:r>
        <w:rPr>
          <w:rFonts w:ascii="Arial" w:eastAsia="宋体" w:hAnsi="Arial" w:cs="Arial" w:hint="eastAsia"/>
          <w:color w:val="4D4D4D"/>
          <w:kern w:val="0"/>
          <w:sz w:val="24"/>
          <w:szCs w:val="24"/>
        </w:rPr>
        <w:t>浪潮</w:t>
      </w:r>
      <w:r w:rsidRPr="00D22FF8">
        <w:rPr>
          <w:rFonts w:ascii="Arial" w:eastAsia="宋体" w:hAnsi="Arial" w:cs="Arial" w:hint="eastAsia"/>
          <w:color w:val="4D4D4D"/>
          <w:kern w:val="0"/>
          <w:sz w:val="24"/>
          <w:szCs w:val="24"/>
        </w:rPr>
        <w:t>。</w:t>
      </w:r>
      <w:commentRangeStart w:id="7"/>
      <w:r w:rsidR="00257D91">
        <w:rPr>
          <w:rFonts w:ascii="Arial" w:eastAsia="宋体" w:hAnsi="Arial" w:cs="Arial" w:hint="eastAsia"/>
          <w:color w:val="4D4D4D"/>
          <w:kern w:val="0"/>
          <w:sz w:val="24"/>
          <w:szCs w:val="24"/>
        </w:rPr>
        <w:t>程序员，业余爱好者和其他开源支持者曾热爱开源软件这种</w:t>
      </w:r>
      <w:r w:rsidR="00257D91" w:rsidRPr="00D22FF8">
        <w:rPr>
          <w:rFonts w:ascii="Arial" w:eastAsia="宋体" w:hAnsi="Arial" w:cs="Arial" w:hint="eastAsia"/>
          <w:color w:val="4D4D4D"/>
          <w:kern w:val="0"/>
          <w:sz w:val="24"/>
          <w:szCs w:val="24"/>
        </w:rPr>
        <w:t>可以在充满活力的开发人员和用户社区的帮助下不断完善和调整</w:t>
      </w:r>
      <w:r w:rsidR="00257D91">
        <w:rPr>
          <w:rFonts w:ascii="Arial" w:eastAsia="宋体" w:hAnsi="Arial" w:cs="Arial" w:hint="eastAsia"/>
          <w:color w:val="4D4D4D"/>
          <w:kern w:val="0"/>
          <w:sz w:val="24"/>
          <w:szCs w:val="24"/>
        </w:rPr>
        <w:t>的天性</w:t>
      </w:r>
      <w:r w:rsidRPr="00D22FF8">
        <w:rPr>
          <w:rFonts w:ascii="Arial" w:eastAsia="宋体" w:hAnsi="Arial" w:cs="Arial" w:hint="eastAsia"/>
          <w:color w:val="4D4D4D"/>
          <w:kern w:val="0"/>
          <w:sz w:val="24"/>
          <w:szCs w:val="24"/>
        </w:rPr>
        <w:t>。</w:t>
      </w:r>
      <w:commentRangeEnd w:id="7"/>
      <w:r w:rsidR="000100A0">
        <w:rPr>
          <w:rStyle w:val="a8"/>
        </w:rPr>
        <w:commentReference w:id="7"/>
      </w:r>
      <w:r w:rsidRPr="00D22FF8">
        <w:rPr>
          <w:rFonts w:ascii="Arial" w:eastAsia="宋体" w:hAnsi="Arial" w:cs="Arial" w:hint="eastAsia"/>
          <w:color w:val="4D4D4D"/>
          <w:kern w:val="0"/>
          <w:sz w:val="24"/>
          <w:szCs w:val="24"/>
        </w:rPr>
        <w:t>然而，公司很难想象开源解决方案能够为</w:t>
      </w:r>
      <w:r w:rsidR="000E61FD">
        <w:rPr>
          <w:rFonts w:ascii="Arial" w:eastAsia="宋体" w:hAnsi="Arial" w:cs="Arial" w:hint="eastAsia"/>
          <w:color w:val="4D4D4D"/>
          <w:kern w:val="0"/>
          <w:sz w:val="24"/>
          <w:szCs w:val="24"/>
        </w:rPr>
        <w:t>其</w:t>
      </w:r>
      <w:r w:rsidR="00257D91">
        <w:rPr>
          <w:rFonts w:ascii="Arial" w:eastAsia="宋体" w:hAnsi="Arial" w:cs="Arial" w:hint="eastAsia"/>
          <w:color w:val="4D4D4D"/>
          <w:kern w:val="0"/>
          <w:sz w:val="24"/>
          <w:szCs w:val="24"/>
        </w:rPr>
        <w:t>执行</w:t>
      </w:r>
      <w:r w:rsidRPr="00D22FF8">
        <w:rPr>
          <w:rFonts w:ascii="Arial" w:eastAsia="宋体" w:hAnsi="Arial" w:cs="Arial" w:hint="eastAsia"/>
          <w:color w:val="4D4D4D"/>
          <w:kern w:val="0"/>
          <w:sz w:val="24"/>
          <w:szCs w:val="24"/>
        </w:rPr>
        <w:t>关键任务</w:t>
      </w:r>
      <w:r w:rsidR="00257D91">
        <w:rPr>
          <w:rFonts w:ascii="Arial" w:eastAsia="宋体" w:hAnsi="Arial" w:cs="Arial" w:hint="eastAsia"/>
          <w:color w:val="4D4D4D"/>
          <w:kern w:val="0"/>
          <w:sz w:val="24"/>
          <w:szCs w:val="24"/>
        </w:rPr>
        <w:t>的</w:t>
      </w:r>
      <w:r w:rsidRPr="00D22FF8">
        <w:rPr>
          <w:rFonts w:ascii="Arial" w:eastAsia="宋体" w:hAnsi="Arial" w:cs="Arial" w:hint="eastAsia"/>
          <w:color w:val="4D4D4D"/>
          <w:kern w:val="0"/>
          <w:sz w:val="24"/>
          <w:szCs w:val="24"/>
        </w:rPr>
        <w:t>应用</w:t>
      </w:r>
      <w:r w:rsidR="00257D91">
        <w:rPr>
          <w:rFonts w:ascii="Arial" w:eastAsia="宋体" w:hAnsi="Arial" w:cs="Arial" w:hint="eastAsia"/>
          <w:color w:val="4D4D4D"/>
          <w:kern w:val="0"/>
          <w:sz w:val="24"/>
          <w:szCs w:val="24"/>
        </w:rPr>
        <w:t>程序</w:t>
      </w:r>
      <w:r w:rsidRPr="00D22FF8">
        <w:rPr>
          <w:rFonts w:ascii="Arial" w:eastAsia="宋体" w:hAnsi="Arial" w:cs="Arial" w:hint="eastAsia"/>
          <w:color w:val="4D4D4D"/>
          <w:kern w:val="0"/>
          <w:sz w:val="24"/>
          <w:szCs w:val="24"/>
        </w:rPr>
        <w:t>提供动力。</w:t>
      </w:r>
      <w:r w:rsidR="00257D91">
        <w:rPr>
          <w:rFonts w:ascii="Arial" w:eastAsia="宋体" w:hAnsi="Arial" w:cs="Arial" w:hint="eastAsia"/>
          <w:color w:val="4D4D4D"/>
          <w:kern w:val="0"/>
          <w:sz w:val="24"/>
          <w:szCs w:val="24"/>
        </w:rPr>
        <w:t>他们对于是否能信任某人在</w:t>
      </w:r>
      <w:r w:rsidRPr="00D22FF8">
        <w:rPr>
          <w:rFonts w:ascii="Arial" w:eastAsia="宋体" w:hAnsi="Arial" w:cs="Arial" w:hint="eastAsia"/>
          <w:color w:val="4D4D4D"/>
          <w:kern w:val="0"/>
          <w:sz w:val="24"/>
          <w:szCs w:val="24"/>
        </w:rPr>
        <w:t>地下室开发的软件</w:t>
      </w:r>
      <w:r w:rsidR="00257D91">
        <w:rPr>
          <w:rFonts w:ascii="Arial" w:eastAsia="宋体" w:hAnsi="Arial" w:cs="Arial" w:hint="eastAsia"/>
          <w:color w:val="4D4D4D"/>
          <w:kern w:val="0"/>
          <w:sz w:val="24"/>
          <w:szCs w:val="24"/>
        </w:rPr>
        <w:t>深表怀疑</w:t>
      </w:r>
      <w:r w:rsidRPr="00D22FF8">
        <w:rPr>
          <w:rFonts w:ascii="Arial" w:eastAsia="宋体" w:hAnsi="Arial" w:cs="Arial" w:hint="eastAsia"/>
          <w:color w:val="4D4D4D"/>
          <w:kern w:val="0"/>
          <w:sz w:val="24"/>
          <w:szCs w:val="24"/>
        </w:rPr>
        <w:t>。</w:t>
      </w:r>
    </w:p>
    <w:p w14:paraId="385BC5E1" w14:textId="77777777" w:rsidR="00561E21" w:rsidRPr="00052456" w:rsidRDefault="00561E21"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t>一个思维正常的人怎么</w:t>
      </w:r>
      <w:r w:rsidR="00500CFA">
        <w:rPr>
          <w:rFonts w:ascii="Arial" w:eastAsia="宋体" w:hAnsi="Arial" w:cs="Arial" w:hint="eastAsia"/>
          <w:b/>
          <w:bCs/>
          <w:i/>
          <w:iCs/>
          <w:color w:val="4D4D4D"/>
          <w:kern w:val="0"/>
          <w:sz w:val="24"/>
          <w:szCs w:val="24"/>
        </w:rPr>
        <w:t>可</w:t>
      </w:r>
      <w:r>
        <w:rPr>
          <w:rFonts w:ascii="Arial" w:eastAsia="宋体" w:hAnsi="Arial" w:cs="Arial" w:hint="eastAsia"/>
          <w:b/>
          <w:bCs/>
          <w:i/>
          <w:iCs/>
          <w:color w:val="4D4D4D"/>
          <w:kern w:val="0"/>
          <w:sz w:val="24"/>
          <w:szCs w:val="24"/>
        </w:rPr>
        <w:t>能</w:t>
      </w:r>
      <w:r w:rsidR="00500CFA">
        <w:rPr>
          <w:rFonts w:ascii="Arial" w:eastAsia="宋体" w:hAnsi="Arial" w:cs="Arial" w:hint="eastAsia"/>
          <w:b/>
          <w:bCs/>
          <w:i/>
          <w:iCs/>
          <w:color w:val="4D4D4D"/>
          <w:kern w:val="0"/>
          <w:sz w:val="24"/>
          <w:szCs w:val="24"/>
        </w:rPr>
        <w:t>会</w:t>
      </w:r>
      <w:r>
        <w:rPr>
          <w:rFonts w:ascii="Arial" w:eastAsia="宋体" w:hAnsi="Arial" w:cs="Arial" w:hint="eastAsia"/>
          <w:b/>
          <w:bCs/>
          <w:i/>
          <w:iCs/>
          <w:color w:val="4D4D4D"/>
          <w:kern w:val="0"/>
          <w:sz w:val="24"/>
          <w:szCs w:val="24"/>
        </w:rPr>
        <w:t>想象到</w:t>
      </w:r>
      <w:r w:rsidR="00500CFA">
        <w:rPr>
          <w:rFonts w:ascii="Arial" w:eastAsia="宋体" w:hAnsi="Arial" w:cs="Arial" w:hint="eastAsia"/>
          <w:b/>
          <w:bCs/>
          <w:i/>
          <w:iCs/>
          <w:color w:val="4D4D4D"/>
          <w:kern w:val="0"/>
          <w:sz w:val="24"/>
          <w:szCs w:val="24"/>
        </w:rPr>
        <w:t>从强大而昂贵的操作系统迁移到免费且由社区驱动的解决方案呢？</w:t>
      </w:r>
    </w:p>
    <w:p w14:paraId="33C32906" w14:textId="320610E9" w:rsidR="000E61FD" w:rsidRDefault="000E61FD" w:rsidP="00052456">
      <w:pPr>
        <w:widowControl/>
        <w:shd w:val="clear" w:color="auto" w:fill="FFFFFF"/>
        <w:spacing w:after="165"/>
        <w:jc w:val="left"/>
        <w:rPr>
          <w:rFonts w:ascii="Arial" w:eastAsia="宋体" w:hAnsi="Arial" w:cs="Arial"/>
          <w:color w:val="4D4D4D"/>
          <w:kern w:val="0"/>
          <w:sz w:val="24"/>
          <w:szCs w:val="24"/>
        </w:rPr>
      </w:pPr>
      <w:r w:rsidRPr="000E61FD">
        <w:rPr>
          <w:rFonts w:ascii="Arial" w:eastAsia="宋体" w:hAnsi="Arial" w:cs="Arial" w:hint="eastAsia"/>
          <w:color w:val="4D4D4D"/>
          <w:kern w:val="0"/>
          <w:sz w:val="24"/>
          <w:szCs w:val="24"/>
        </w:rPr>
        <w:t>这些轻率的言论</w:t>
      </w:r>
      <w:r w:rsidR="00BF76BD">
        <w:rPr>
          <w:rFonts w:ascii="Arial" w:eastAsia="宋体" w:hAnsi="Arial" w:cs="Arial" w:hint="eastAsia"/>
          <w:color w:val="4D4D4D"/>
          <w:kern w:val="0"/>
          <w:sz w:val="24"/>
          <w:szCs w:val="24"/>
        </w:rPr>
        <w:t>曾</w:t>
      </w:r>
      <w:r w:rsidRPr="000E61FD">
        <w:rPr>
          <w:rFonts w:ascii="Arial" w:eastAsia="宋体" w:hAnsi="Arial" w:cs="Arial" w:hint="eastAsia"/>
          <w:color w:val="4D4D4D"/>
          <w:kern w:val="0"/>
          <w:sz w:val="24"/>
          <w:szCs w:val="24"/>
        </w:rPr>
        <w:t>不可避免地</w:t>
      </w:r>
      <w:r w:rsidR="00BF76BD">
        <w:rPr>
          <w:rFonts w:ascii="Arial" w:eastAsia="宋体" w:hAnsi="Arial" w:cs="Arial" w:hint="eastAsia"/>
          <w:color w:val="4D4D4D"/>
          <w:kern w:val="0"/>
          <w:sz w:val="24"/>
          <w:szCs w:val="24"/>
        </w:rPr>
        <w:t>被认为是</w:t>
      </w:r>
      <w:r w:rsidRPr="000E61FD">
        <w:rPr>
          <w:rFonts w:ascii="Arial" w:eastAsia="宋体" w:hAnsi="Arial" w:cs="Arial" w:hint="eastAsia"/>
          <w:color w:val="4D4D4D"/>
          <w:kern w:val="0"/>
          <w:sz w:val="24"/>
          <w:szCs w:val="24"/>
        </w:rPr>
        <w:t>误导，因为未来</w:t>
      </w:r>
      <w:r w:rsidR="00BF76BD">
        <w:rPr>
          <w:rFonts w:ascii="Arial" w:eastAsia="宋体" w:hAnsi="Arial" w:cs="Arial" w:hint="eastAsia"/>
          <w:color w:val="4D4D4D"/>
          <w:kern w:val="0"/>
          <w:sz w:val="24"/>
          <w:szCs w:val="24"/>
        </w:rPr>
        <w:t>的</w:t>
      </w:r>
      <w:r w:rsidRPr="000E61FD">
        <w:rPr>
          <w:rFonts w:ascii="Arial" w:eastAsia="宋体" w:hAnsi="Arial" w:cs="Arial" w:hint="eastAsia"/>
          <w:color w:val="4D4D4D"/>
          <w:kern w:val="0"/>
          <w:sz w:val="24"/>
          <w:szCs w:val="24"/>
        </w:rPr>
        <w:t>几年</w:t>
      </w:r>
      <w:r w:rsidR="00BF76BD">
        <w:rPr>
          <w:rFonts w:ascii="Arial" w:eastAsia="宋体" w:hAnsi="Arial" w:cs="Arial" w:hint="eastAsia"/>
          <w:color w:val="4D4D4D"/>
          <w:kern w:val="0"/>
          <w:sz w:val="24"/>
          <w:szCs w:val="24"/>
        </w:rPr>
        <w:t>中</w:t>
      </w:r>
      <w:r w:rsidRPr="000E61FD">
        <w:rPr>
          <w:rFonts w:ascii="Arial" w:eastAsia="宋体" w:hAnsi="Arial" w:cs="Arial" w:hint="eastAsia"/>
          <w:color w:val="4D4D4D"/>
          <w:kern w:val="0"/>
          <w:sz w:val="24"/>
          <w:szCs w:val="24"/>
        </w:rPr>
        <w:t>Linux</w:t>
      </w:r>
      <w:r w:rsidR="00BF76BD">
        <w:rPr>
          <w:rFonts w:ascii="Arial" w:eastAsia="宋体" w:hAnsi="Arial" w:cs="Arial" w:hint="eastAsia"/>
          <w:color w:val="4D4D4D"/>
          <w:kern w:val="0"/>
          <w:sz w:val="24"/>
          <w:szCs w:val="24"/>
        </w:rPr>
        <w:t>得到了</w:t>
      </w:r>
      <w:r w:rsidRPr="000E61FD">
        <w:rPr>
          <w:rFonts w:ascii="Arial" w:eastAsia="宋体" w:hAnsi="Arial" w:cs="Arial" w:hint="eastAsia"/>
          <w:color w:val="4D4D4D"/>
          <w:kern w:val="0"/>
          <w:sz w:val="24"/>
          <w:szCs w:val="24"/>
        </w:rPr>
        <w:t>广泛采用。</w:t>
      </w:r>
      <w:commentRangeStart w:id="8"/>
      <w:r w:rsidRPr="000E61FD">
        <w:rPr>
          <w:rFonts w:ascii="Arial" w:eastAsia="宋体" w:hAnsi="Arial" w:cs="Arial" w:hint="eastAsia"/>
          <w:color w:val="4D4D4D"/>
          <w:kern w:val="0"/>
          <w:sz w:val="24"/>
          <w:szCs w:val="24"/>
        </w:rPr>
        <w:t>操作系统被视为一种</w:t>
      </w:r>
      <w:r w:rsidR="00BB208D">
        <w:rPr>
          <w:rFonts w:ascii="Arial" w:eastAsia="宋体" w:hAnsi="Arial" w:cs="Arial" w:hint="eastAsia"/>
          <w:color w:val="4D4D4D"/>
          <w:kern w:val="0"/>
          <w:sz w:val="24"/>
          <w:szCs w:val="24"/>
        </w:rPr>
        <w:t>使</w:t>
      </w:r>
      <w:r w:rsidR="009558B3">
        <w:rPr>
          <w:rFonts w:ascii="Arial" w:eastAsia="宋体" w:hAnsi="Arial" w:cs="Arial" w:hint="eastAsia"/>
          <w:color w:val="4D4D4D"/>
          <w:kern w:val="0"/>
          <w:sz w:val="24"/>
          <w:szCs w:val="24"/>
        </w:rPr>
        <w:t>公司</w:t>
      </w:r>
      <w:r w:rsidR="00BB208D">
        <w:rPr>
          <w:rFonts w:ascii="Arial" w:eastAsia="宋体" w:hAnsi="Arial" w:cs="Arial" w:hint="eastAsia"/>
          <w:color w:val="4D4D4D"/>
          <w:kern w:val="0"/>
          <w:sz w:val="24"/>
          <w:szCs w:val="24"/>
        </w:rPr>
        <w:t>可以轻松更换</w:t>
      </w:r>
      <w:r w:rsidR="00BF76BD" w:rsidRPr="000E61FD">
        <w:rPr>
          <w:rFonts w:ascii="Arial" w:eastAsia="宋体" w:hAnsi="Arial" w:cs="Arial" w:hint="eastAsia"/>
          <w:color w:val="4D4D4D"/>
          <w:kern w:val="0"/>
          <w:sz w:val="24"/>
          <w:szCs w:val="24"/>
        </w:rPr>
        <w:t>组件以满足其特定需求</w:t>
      </w:r>
      <w:r w:rsidR="00BF76BD">
        <w:rPr>
          <w:rFonts w:ascii="Arial" w:eastAsia="宋体" w:hAnsi="Arial" w:cs="Arial" w:hint="eastAsia"/>
          <w:color w:val="4D4D4D"/>
          <w:kern w:val="0"/>
          <w:sz w:val="24"/>
          <w:szCs w:val="24"/>
        </w:rPr>
        <w:t>的</w:t>
      </w:r>
      <w:r w:rsidRPr="000E61FD">
        <w:rPr>
          <w:rFonts w:ascii="Arial" w:eastAsia="宋体" w:hAnsi="Arial" w:cs="Arial" w:hint="eastAsia"/>
          <w:color w:val="4D4D4D"/>
          <w:kern w:val="0"/>
          <w:sz w:val="24"/>
          <w:szCs w:val="24"/>
        </w:rPr>
        <w:t>工具，</w:t>
      </w:r>
      <w:r w:rsidR="00BF76BD">
        <w:rPr>
          <w:rFonts w:ascii="Arial" w:eastAsia="宋体" w:hAnsi="Arial" w:cs="Arial" w:hint="eastAsia"/>
          <w:color w:val="4D4D4D"/>
          <w:kern w:val="0"/>
          <w:sz w:val="24"/>
          <w:szCs w:val="24"/>
        </w:rPr>
        <w:t>而非依赖于昂贵的</w:t>
      </w:r>
      <w:r w:rsidRPr="000E61FD">
        <w:rPr>
          <w:rFonts w:ascii="Arial" w:eastAsia="宋体" w:hAnsi="Arial" w:cs="Arial" w:hint="eastAsia"/>
          <w:color w:val="4D4D4D"/>
          <w:kern w:val="0"/>
          <w:sz w:val="24"/>
          <w:szCs w:val="24"/>
        </w:rPr>
        <w:t>一体化解决方案。</w:t>
      </w:r>
      <w:commentRangeEnd w:id="8"/>
      <w:r w:rsidR="009558B3">
        <w:rPr>
          <w:rStyle w:val="a8"/>
        </w:rPr>
        <w:commentReference w:id="8"/>
      </w:r>
    </w:p>
    <w:p w14:paraId="6E4694DD" w14:textId="4A90457E" w:rsidR="00A91F04" w:rsidRPr="00A91F04" w:rsidRDefault="00A91F04" w:rsidP="00A91F04">
      <w:pPr>
        <w:widowControl/>
        <w:shd w:val="clear" w:color="auto" w:fill="FFFFFF"/>
        <w:spacing w:after="165"/>
        <w:jc w:val="left"/>
        <w:rPr>
          <w:rFonts w:ascii="Arial" w:eastAsia="宋体" w:hAnsi="Arial" w:cs="Arial"/>
          <w:b/>
          <w:i/>
          <w:iCs/>
          <w:color w:val="4D4D4D"/>
          <w:kern w:val="0"/>
          <w:sz w:val="24"/>
          <w:szCs w:val="24"/>
        </w:rPr>
      </w:pPr>
      <w:r w:rsidRPr="00A91F04">
        <w:rPr>
          <w:rFonts w:ascii="Arial" w:eastAsia="宋体" w:hAnsi="Arial" w:cs="Arial"/>
          <w:b/>
          <w:i/>
          <w:iCs/>
          <w:color w:val="4D4D4D"/>
          <w:kern w:val="0"/>
          <w:sz w:val="24"/>
          <w:szCs w:val="24"/>
        </w:rPr>
        <w:t>将</w:t>
      </w:r>
      <w:r w:rsidRPr="00A91F04">
        <w:rPr>
          <w:rFonts w:ascii="Arial" w:eastAsia="宋体" w:hAnsi="Arial" w:cs="Arial"/>
          <w:b/>
          <w:i/>
          <w:iCs/>
          <w:color w:val="4D4D4D"/>
          <w:kern w:val="0"/>
          <w:sz w:val="24"/>
          <w:szCs w:val="24"/>
        </w:rPr>
        <w:t>Oracle</w:t>
      </w:r>
      <w:r w:rsidRPr="00A91F04">
        <w:rPr>
          <w:rFonts w:ascii="Arial" w:eastAsia="宋体" w:hAnsi="Arial" w:cs="Arial"/>
          <w:b/>
          <w:i/>
          <w:iCs/>
          <w:color w:val="4D4D4D"/>
          <w:kern w:val="0"/>
          <w:sz w:val="24"/>
          <w:szCs w:val="24"/>
        </w:rPr>
        <w:t>迁移到云端？</w:t>
      </w:r>
    </w:p>
    <w:p w14:paraId="1BC6E03F" w14:textId="7AF73A97" w:rsidR="00A91F04" w:rsidRPr="00A91F04" w:rsidRDefault="00A91F04" w:rsidP="00A91F04">
      <w:pPr>
        <w:widowControl/>
        <w:shd w:val="clear" w:color="auto" w:fill="FFFFFF"/>
        <w:spacing w:after="165"/>
        <w:jc w:val="left"/>
        <w:rPr>
          <w:rFonts w:ascii="Arial" w:eastAsia="宋体" w:hAnsi="Arial" w:cs="Arial"/>
          <w:color w:val="4D4D4D"/>
          <w:kern w:val="0"/>
          <w:sz w:val="24"/>
          <w:szCs w:val="24"/>
        </w:rPr>
      </w:pPr>
      <w:r w:rsidRPr="00A91F04">
        <w:rPr>
          <w:rFonts w:ascii="Arial" w:eastAsia="宋体" w:hAnsi="Arial" w:cs="Arial"/>
          <w:color w:val="4D4D4D"/>
          <w:kern w:val="0"/>
          <w:sz w:val="24"/>
          <w:szCs w:val="24"/>
        </w:rPr>
        <w:t>学习</w:t>
      </w:r>
      <w:r w:rsidRPr="00A91F04">
        <w:rPr>
          <w:rFonts w:ascii="Arial" w:eastAsia="宋体" w:hAnsi="Arial" w:cs="Arial"/>
          <w:color w:val="4D4D4D"/>
          <w:kern w:val="0"/>
          <w:sz w:val="24"/>
          <w:szCs w:val="24"/>
        </w:rPr>
        <w:t>5</w:t>
      </w:r>
      <w:r w:rsidRPr="00A91F04">
        <w:rPr>
          <w:rFonts w:ascii="Arial" w:eastAsia="宋体" w:hAnsi="Arial" w:cs="Arial"/>
          <w:color w:val="4D4D4D"/>
          <w:kern w:val="0"/>
          <w:sz w:val="24"/>
          <w:szCs w:val="24"/>
        </w:rPr>
        <w:t>个关键决策，以确保成功。</w:t>
      </w:r>
      <w:commentRangeStart w:id="9"/>
      <w:r w:rsidR="00805841">
        <w:rPr>
          <w:rFonts w:ascii="Arial" w:eastAsia="宋体" w:hAnsi="Arial" w:cs="Arial"/>
          <w:color w:val="4D4D4D"/>
          <w:kern w:val="0"/>
          <w:sz w:val="24"/>
          <w:szCs w:val="24"/>
        </w:rPr>
        <w:fldChar w:fldCharType="begin"/>
      </w:r>
      <w:r w:rsidR="00805841">
        <w:rPr>
          <w:rFonts w:ascii="Arial" w:eastAsia="宋体" w:hAnsi="Arial" w:cs="Arial"/>
          <w:color w:val="4D4D4D"/>
          <w:kern w:val="0"/>
          <w:sz w:val="24"/>
          <w:szCs w:val="24"/>
        </w:rPr>
        <w:instrText xml:space="preserve"> HYPERLINK "https://info.enterprisedb.com/WhitepaperMovingOracleWorkloadstotheCloud.html?utm_source=Blog-CTA&amp;utm_medium=Click&amp;utm_campaign=BP1&amp;_ga=2.66627112.728009198.1557152253-872783253.1555483686" </w:instrText>
      </w:r>
      <w:r w:rsidR="00805841">
        <w:rPr>
          <w:rFonts w:ascii="Arial" w:eastAsia="宋体" w:hAnsi="Arial" w:cs="Arial"/>
          <w:color w:val="4D4D4D"/>
          <w:kern w:val="0"/>
          <w:sz w:val="24"/>
          <w:szCs w:val="24"/>
        </w:rPr>
      </w:r>
      <w:r w:rsidR="00805841">
        <w:rPr>
          <w:rFonts w:ascii="Arial" w:eastAsia="宋体" w:hAnsi="Arial" w:cs="Arial"/>
          <w:color w:val="4D4D4D"/>
          <w:kern w:val="0"/>
          <w:sz w:val="24"/>
          <w:szCs w:val="24"/>
        </w:rPr>
        <w:fldChar w:fldCharType="separate"/>
      </w:r>
      <w:r w:rsidR="00805841" w:rsidRPr="00805841">
        <w:rPr>
          <w:rStyle w:val="a5"/>
          <w:rFonts w:ascii="Arial" w:eastAsia="宋体" w:hAnsi="Arial" w:cs="Arial" w:hint="eastAsia"/>
          <w:kern w:val="0"/>
          <w:sz w:val="24"/>
          <w:szCs w:val="24"/>
        </w:rPr>
        <w:t>白皮书</w:t>
      </w:r>
      <w:r w:rsidR="00805841">
        <w:rPr>
          <w:rFonts w:ascii="Arial" w:eastAsia="宋体" w:hAnsi="Arial" w:cs="Arial"/>
          <w:color w:val="4D4D4D"/>
          <w:kern w:val="0"/>
          <w:sz w:val="24"/>
          <w:szCs w:val="24"/>
        </w:rPr>
        <w:fldChar w:fldCharType="end"/>
      </w:r>
      <w:commentRangeEnd w:id="9"/>
      <w:r w:rsidR="00805841">
        <w:rPr>
          <w:rStyle w:val="a8"/>
        </w:rPr>
        <w:commentReference w:id="9"/>
      </w:r>
    </w:p>
    <w:p w14:paraId="61098E50" w14:textId="79128A60" w:rsidR="00BB208D" w:rsidRPr="00052456" w:rsidRDefault="00BB208D" w:rsidP="00052456">
      <w:pPr>
        <w:widowControl/>
        <w:shd w:val="clear" w:color="auto" w:fill="FFFFFF"/>
        <w:jc w:val="left"/>
        <w:rPr>
          <w:rFonts w:ascii="Arial" w:eastAsia="宋体" w:hAnsi="Arial" w:cs="Arial"/>
          <w:color w:val="4D4D4D"/>
          <w:kern w:val="0"/>
          <w:sz w:val="24"/>
          <w:szCs w:val="24"/>
        </w:rPr>
      </w:pPr>
      <w:commentRangeStart w:id="10"/>
      <w:r w:rsidRPr="00BB208D">
        <w:rPr>
          <w:rFonts w:ascii="Arial" w:eastAsia="宋体" w:hAnsi="Arial" w:cs="Arial" w:hint="eastAsia"/>
          <w:color w:val="4D4D4D"/>
          <w:kern w:val="0"/>
          <w:sz w:val="24"/>
          <w:szCs w:val="24"/>
        </w:rPr>
        <w:t>下一波开源软件</w:t>
      </w:r>
      <w:r>
        <w:rPr>
          <w:rFonts w:ascii="Arial" w:eastAsia="宋体" w:hAnsi="Arial" w:cs="Arial" w:hint="eastAsia"/>
          <w:color w:val="4D4D4D"/>
          <w:kern w:val="0"/>
          <w:sz w:val="24"/>
          <w:szCs w:val="24"/>
        </w:rPr>
        <w:t>浪潮</w:t>
      </w:r>
      <w:r w:rsidRPr="00BB208D">
        <w:rPr>
          <w:rFonts w:ascii="Arial" w:eastAsia="宋体" w:hAnsi="Arial" w:cs="Arial" w:hint="eastAsia"/>
          <w:color w:val="4D4D4D"/>
          <w:kern w:val="0"/>
          <w:sz w:val="24"/>
          <w:szCs w:val="24"/>
        </w:rPr>
        <w:t>已开始影响组成关键</w:t>
      </w:r>
      <w:r w:rsidR="00226EDA">
        <w:rPr>
          <w:rFonts w:ascii="Arial" w:eastAsia="宋体" w:hAnsi="Arial" w:cs="Arial" w:hint="eastAsia"/>
          <w:color w:val="4D4D4D"/>
          <w:kern w:val="0"/>
          <w:sz w:val="24"/>
          <w:szCs w:val="24"/>
        </w:rPr>
        <w:t>的</w:t>
      </w:r>
      <w:r w:rsidRPr="00BB208D">
        <w:rPr>
          <w:rFonts w:ascii="Arial" w:eastAsia="宋体" w:hAnsi="Arial" w:cs="Arial" w:hint="eastAsia"/>
          <w:color w:val="4D4D4D"/>
          <w:kern w:val="0"/>
          <w:sz w:val="24"/>
          <w:szCs w:val="24"/>
        </w:rPr>
        <w:t>应用程序的组件，如关系</w:t>
      </w:r>
      <w:r w:rsidR="002C7AE4">
        <w:rPr>
          <w:rFonts w:ascii="Arial" w:eastAsia="宋体" w:hAnsi="Arial" w:cs="Arial" w:hint="eastAsia"/>
          <w:color w:val="4D4D4D"/>
          <w:kern w:val="0"/>
          <w:sz w:val="24"/>
          <w:szCs w:val="24"/>
        </w:rPr>
        <w:t>型</w:t>
      </w:r>
      <w:r w:rsidRPr="00BB208D">
        <w:rPr>
          <w:rFonts w:ascii="Arial" w:eastAsia="宋体" w:hAnsi="Arial" w:cs="Arial" w:hint="eastAsia"/>
          <w:color w:val="4D4D4D"/>
          <w:kern w:val="0"/>
          <w:sz w:val="24"/>
          <w:szCs w:val="24"/>
        </w:rPr>
        <w:t>数据库管理系统。</w:t>
      </w:r>
      <w:commentRangeEnd w:id="10"/>
      <w:r w:rsidR="00226EDA">
        <w:rPr>
          <w:rStyle w:val="a8"/>
        </w:rPr>
        <w:commentReference w:id="10"/>
      </w:r>
      <w:r w:rsidRPr="00BB208D">
        <w:rPr>
          <w:rFonts w:ascii="Arial" w:eastAsia="宋体" w:hAnsi="Arial" w:cs="Arial" w:hint="eastAsia"/>
          <w:color w:val="4D4D4D"/>
          <w:kern w:val="0"/>
          <w:sz w:val="24"/>
          <w:szCs w:val="24"/>
        </w:rPr>
        <w:t>随着</w:t>
      </w:r>
      <w:r w:rsidRPr="00BB208D">
        <w:rPr>
          <w:rFonts w:ascii="Arial" w:eastAsia="宋体" w:hAnsi="Arial" w:cs="Arial" w:hint="eastAsia"/>
          <w:color w:val="4D4D4D"/>
          <w:kern w:val="0"/>
          <w:sz w:val="24"/>
          <w:szCs w:val="24"/>
        </w:rPr>
        <w:t>IT</w:t>
      </w:r>
      <w:r w:rsidR="00755260">
        <w:rPr>
          <w:rFonts w:ascii="Arial" w:eastAsia="宋体" w:hAnsi="Arial" w:cs="Arial" w:hint="eastAsia"/>
          <w:color w:val="4D4D4D"/>
          <w:kern w:val="0"/>
          <w:sz w:val="24"/>
          <w:szCs w:val="24"/>
        </w:rPr>
        <w:t>部门开始用实惠</w:t>
      </w:r>
      <w:r w:rsidR="00A91F04">
        <w:rPr>
          <w:rFonts w:ascii="Arial" w:eastAsia="宋体" w:hAnsi="Arial" w:cs="Arial" w:hint="eastAsia"/>
          <w:color w:val="4D4D4D"/>
          <w:kern w:val="0"/>
          <w:sz w:val="24"/>
          <w:szCs w:val="24"/>
        </w:rPr>
        <w:t>、</w:t>
      </w:r>
      <w:r w:rsidR="00755260" w:rsidRPr="00BB208D">
        <w:rPr>
          <w:rFonts w:ascii="Arial" w:eastAsia="宋体" w:hAnsi="Arial" w:cs="Arial" w:hint="eastAsia"/>
          <w:color w:val="4D4D4D"/>
          <w:kern w:val="0"/>
          <w:sz w:val="24"/>
          <w:szCs w:val="24"/>
        </w:rPr>
        <w:t>灵活的开源解决方案</w:t>
      </w:r>
      <w:r w:rsidR="00755260">
        <w:rPr>
          <w:rFonts w:ascii="Arial" w:eastAsia="宋体" w:hAnsi="Arial" w:cs="Arial" w:hint="eastAsia"/>
          <w:color w:val="4D4D4D"/>
          <w:kern w:val="0"/>
          <w:sz w:val="24"/>
          <w:szCs w:val="24"/>
        </w:rPr>
        <w:t>更换</w:t>
      </w:r>
      <w:r w:rsidRPr="00BB208D">
        <w:rPr>
          <w:rFonts w:ascii="Arial" w:eastAsia="宋体" w:hAnsi="Arial" w:cs="Arial" w:hint="eastAsia"/>
          <w:color w:val="4D4D4D"/>
          <w:kern w:val="0"/>
          <w:sz w:val="24"/>
          <w:szCs w:val="24"/>
        </w:rPr>
        <w:t>昂贵的传统软件（如</w:t>
      </w:r>
      <w:r w:rsidRPr="00BB208D">
        <w:rPr>
          <w:rFonts w:ascii="Arial" w:eastAsia="宋体" w:hAnsi="Arial" w:cs="Arial" w:hint="eastAsia"/>
          <w:color w:val="4D4D4D"/>
          <w:kern w:val="0"/>
          <w:sz w:val="24"/>
          <w:szCs w:val="24"/>
        </w:rPr>
        <w:t>Oracle®</w:t>
      </w:r>
      <w:r w:rsidR="00755260">
        <w:rPr>
          <w:rFonts w:ascii="Arial" w:eastAsia="宋体" w:hAnsi="Arial" w:cs="Arial" w:hint="eastAsia"/>
          <w:color w:val="4D4D4D"/>
          <w:kern w:val="0"/>
          <w:sz w:val="24"/>
          <w:szCs w:val="24"/>
        </w:rPr>
        <w:t>）</w:t>
      </w:r>
      <w:r w:rsidR="001661BD">
        <w:rPr>
          <w:rFonts w:ascii="Arial" w:eastAsia="宋体" w:hAnsi="Arial" w:cs="Arial" w:hint="eastAsia"/>
          <w:color w:val="4D4D4D"/>
          <w:kern w:val="0"/>
          <w:sz w:val="24"/>
          <w:szCs w:val="24"/>
        </w:rPr>
        <w:t>，曾经在</w:t>
      </w:r>
      <w:r w:rsidRPr="00BB208D">
        <w:rPr>
          <w:rFonts w:ascii="Arial" w:eastAsia="宋体" w:hAnsi="Arial" w:cs="Arial" w:hint="eastAsia"/>
          <w:color w:val="4D4D4D"/>
          <w:kern w:val="0"/>
          <w:sz w:val="24"/>
          <w:szCs w:val="24"/>
        </w:rPr>
        <w:t>Linux</w:t>
      </w:r>
      <w:r w:rsidR="001661BD">
        <w:rPr>
          <w:rFonts w:ascii="Arial" w:eastAsia="宋体" w:hAnsi="Arial" w:cs="Arial" w:hint="eastAsia"/>
          <w:color w:val="4D4D4D"/>
          <w:kern w:val="0"/>
          <w:sz w:val="24"/>
          <w:szCs w:val="24"/>
        </w:rPr>
        <w:t>上发生</w:t>
      </w:r>
      <w:r w:rsidRPr="00BB208D">
        <w:rPr>
          <w:rFonts w:ascii="Arial" w:eastAsia="宋体" w:hAnsi="Arial" w:cs="Arial" w:hint="eastAsia"/>
          <w:color w:val="4D4D4D"/>
          <w:kern w:val="0"/>
          <w:sz w:val="24"/>
          <w:szCs w:val="24"/>
        </w:rPr>
        <w:t>的许多</w:t>
      </w:r>
      <w:r w:rsidR="001661BD">
        <w:rPr>
          <w:rFonts w:ascii="Arial" w:eastAsia="宋体" w:hAnsi="Arial" w:cs="Arial" w:hint="eastAsia"/>
          <w:color w:val="4D4D4D"/>
          <w:kern w:val="0"/>
          <w:sz w:val="24"/>
          <w:szCs w:val="24"/>
        </w:rPr>
        <w:t>事情，正发生在</w:t>
      </w:r>
      <w:r w:rsidRPr="00BB208D">
        <w:rPr>
          <w:rFonts w:ascii="Arial" w:eastAsia="宋体" w:hAnsi="Arial" w:cs="Arial" w:hint="eastAsia"/>
          <w:color w:val="4D4D4D"/>
          <w:kern w:val="0"/>
          <w:sz w:val="24"/>
          <w:szCs w:val="24"/>
        </w:rPr>
        <w:t>Postgres</w:t>
      </w:r>
      <w:r w:rsidR="001661BD">
        <w:rPr>
          <w:rFonts w:ascii="Arial" w:eastAsia="宋体" w:hAnsi="Arial" w:cs="Arial" w:hint="eastAsia"/>
          <w:color w:val="4D4D4D"/>
          <w:kern w:val="0"/>
          <w:sz w:val="24"/>
          <w:szCs w:val="24"/>
        </w:rPr>
        <w:t>上</w:t>
      </w:r>
      <w:r w:rsidRPr="00BB208D">
        <w:rPr>
          <w:rFonts w:ascii="Arial" w:eastAsia="宋体" w:hAnsi="Arial" w:cs="Arial" w:hint="eastAsia"/>
          <w:color w:val="4D4D4D"/>
          <w:kern w:val="0"/>
          <w:sz w:val="24"/>
          <w:szCs w:val="24"/>
        </w:rPr>
        <w:t>：</w:t>
      </w:r>
    </w:p>
    <w:p w14:paraId="46A589AD" w14:textId="77777777" w:rsidR="001661BD" w:rsidRPr="00052456" w:rsidRDefault="001661BD"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b/>
          <w:bCs/>
          <w:i/>
          <w:iCs/>
          <w:color w:val="4D4D4D"/>
          <w:kern w:val="0"/>
          <w:sz w:val="24"/>
          <w:szCs w:val="24"/>
        </w:rPr>
        <w:t>我们用了</w:t>
      </w:r>
      <w:r>
        <w:rPr>
          <w:rFonts w:ascii="Arial" w:eastAsia="宋体" w:hAnsi="Arial" w:cs="Arial" w:hint="eastAsia"/>
          <w:b/>
          <w:bCs/>
          <w:i/>
          <w:iCs/>
          <w:color w:val="4D4D4D"/>
          <w:kern w:val="0"/>
          <w:sz w:val="24"/>
          <w:szCs w:val="24"/>
        </w:rPr>
        <w:t>30</w:t>
      </w:r>
      <w:r>
        <w:rPr>
          <w:rFonts w:ascii="Arial" w:eastAsia="宋体" w:hAnsi="Arial" w:cs="Arial" w:hint="eastAsia"/>
          <w:b/>
          <w:bCs/>
          <w:i/>
          <w:iCs/>
          <w:color w:val="4D4D4D"/>
          <w:kern w:val="0"/>
          <w:sz w:val="24"/>
          <w:szCs w:val="24"/>
        </w:rPr>
        <w:t>年</w:t>
      </w:r>
      <w:r>
        <w:rPr>
          <w:rFonts w:ascii="Arial" w:eastAsia="宋体" w:hAnsi="Arial" w:cs="Arial" w:hint="eastAsia"/>
          <w:b/>
          <w:bCs/>
          <w:i/>
          <w:iCs/>
          <w:color w:val="4D4D4D"/>
          <w:kern w:val="0"/>
          <w:sz w:val="24"/>
          <w:szCs w:val="24"/>
        </w:rPr>
        <w:t>Oracle</w:t>
      </w:r>
      <w:r>
        <w:rPr>
          <w:rFonts w:ascii="Arial" w:eastAsia="宋体" w:hAnsi="Arial" w:cs="Arial" w:hint="eastAsia"/>
          <w:b/>
          <w:bCs/>
          <w:i/>
          <w:iCs/>
          <w:color w:val="4D4D4D"/>
          <w:kern w:val="0"/>
          <w:sz w:val="24"/>
          <w:szCs w:val="24"/>
        </w:rPr>
        <w:t>了，为什么要转向开源平台呢？</w:t>
      </w:r>
    </w:p>
    <w:p w14:paraId="579F79ED" w14:textId="77777777" w:rsidR="001661BD" w:rsidRPr="00052456" w:rsidRDefault="001661BD" w:rsidP="00052456">
      <w:pPr>
        <w:widowControl/>
        <w:shd w:val="clear" w:color="auto" w:fill="FFFFFF"/>
        <w:spacing w:after="165"/>
        <w:jc w:val="left"/>
        <w:rPr>
          <w:rFonts w:ascii="Arial" w:eastAsia="宋体" w:hAnsi="Arial" w:cs="Arial"/>
          <w:color w:val="4D4D4D"/>
          <w:kern w:val="0"/>
          <w:sz w:val="24"/>
          <w:szCs w:val="24"/>
        </w:rPr>
      </w:pPr>
      <w:commentRangeStart w:id="11"/>
      <w:r>
        <w:rPr>
          <w:rFonts w:ascii="Arial" w:eastAsia="宋体" w:hAnsi="Arial" w:cs="Arial" w:hint="eastAsia"/>
          <w:color w:val="4D4D4D"/>
          <w:kern w:val="0"/>
          <w:sz w:val="24"/>
          <w:szCs w:val="24"/>
        </w:rPr>
        <w:lastRenderedPageBreak/>
        <w:t>各机构</w:t>
      </w:r>
      <w:r w:rsidRPr="001661BD">
        <w:rPr>
          <w:rFonts w:ascii="Arial" w:eastAsia="宋体" w:hAnsi="Arial" w:cs="Arial" w:hint="eastAsia"/>
          <w:color w:val="4D4D4D"/>
          <w:kern w:val="0"/>
          <w:sz w:val="24"/>
          <w:szCs w:val="24"/>
        </w:rPr>
        <w:t>再一次意识到像</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这样的开源数据库解决方案提供了更大的容量，灵活性和支持，而这些解决方案并不完全依赖于任何一家公司或开发人员。</w:t>
      </w:r>
      <w:commentRangeEnd w:id="11"/>
      <w:r w:rsidR="00DD1671">
        <w:rPr>
          <w:rStyle w:val="a8"/>
        </w:rPr>
        <w:commentReference w:id="11"/>
      </w:r>
      <w:commentRangeStart w:id="12"/>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，就像之前的</w:t>
      </w:r>
      <w:r w:rsidRPr="001661BD">
        <w:rPr>
          <w:rFonts w:ascii="Arial" w:eastAsia="宋体" w:hAnsi="Arial" w:cs="Arial" w:hint="eastAsia"/>
          <w:color w:val="4D4D4D"/>
          <w:kern w:val="0"/>
          <w:sz w:val="24"/>
          <w:szCs w:val="24"/>
        </w:rPr>
        <w:t>Linux</w:t>
      </w:r>
      <w:r w:rsidRPr="001661BD">
        <w:rPr>
          <w:rFonts w:ascii="Arial" w:eastAsia="宋体" w:hAnsi="Arial" w:cs="Arial" w:hint="eastAsia"/>
          <w:color w:val="4D4D4D"/>
          <w:kern w:val="0"/>
          <w:sz w:val="24"/>
          <w:szCs w:val="24"/>
        </w:rPr>
        <w:t>一样，已经（并将继续）</w:t>
      </w:r>
      <w:r>
        <w:rPr>
          <w:rFonts w:ascii="Arial" w:eastAsia="宋体" w:hAnsi="Arial" w:cs="Arial" w:hint="eastAsia"/>
          <w:color w:val="4D4D4D"/>
          <w:kern w:val="0"/>
          <w:sz w:val="24"/>
          <w:szCs w:val="24"/>
        </w:rPr>
        <w:t>由专门的用户设计，解决日常业务问题，并选择将他们的解决方案回馈</w:t>
      </w:r>
      <w:r w:rsidRPr="001661BD">
        <w:rPr>
          <w:rFonts w:ascii="Arial" w:eastAsia="宋体" w:hAnsi="Arial" w:cs="Arial" w:hint="eastAsia"/>
          <w:color w:val="4D4D4D"/>
          <w:kern w:val="0"/>
          <w:sz w:val="24"/>
          <w:szCs w:val="24"/>
        </w:rPr>
        <w:t>到社区。</w:t>
      </w:r>
      <w:commentRangeEnd w:id="12"/>
      <w:r w:rsidR="00B64FB6">
        <w:rPr>
          <w:rStyle w:val="a8"/>
        </w:rPr>
        <w:commentReference w:id="12"/>
      </w:r>
      <w:commentRangeStart w:id="13"/>
      <w:r w:rsidR="00766CAC">
        <w:rPr>
          <w:rFonts w:ascii="Arial" w:eastAsia="宋体" w:hAnsi="Arial" w:cs="Arial" w:hint="eastAsia"/>
          <w:color w:val="4D4D4D"/>
          <w:kern w:val="0"/>
          <w:sz w:val="24"/>
          <w:szCs w:val="24"/>
        </w:rPr>
        <w:t>与</w:t>
      </w:r>
      <w:r w:rsidRPr="001661BD">
        <w:rPr>
          <w:rFonts w:ascii="Arial" w:eastAsia="宋体" w:hAnsi="Arial" w:cs="Arial" w:hint="eastAsia"/>
          <w:color w:val="4D4D4D"/>
          <w:kern w:val="0"/>
          <w:sz w:val="24"/>
          <w:szCs w:val="24"/>
        </w:rPr>
        <w:t>Oracle</w:t>
      </w:r>
      <w:r w:rsidRPr="001661BD">
        <w:rPr>
          <w:rFonts w:ascii="Arial" w:eastAsia="宋体" w:hAnsi="Arial" w:cs="Arial" w:hint="eastAsia"/>
          <w:color w:val="4D4D4D"/>
          <w:kern w:val="0"/>
          <w:sz w:val="24"/>
          <w:szCs w:val="24"/>
        </w:rPr>
        <w:t>这样的大型开发商不同，</w:t>
      </w:r>
      <w:r w:rsidRPr="001661BD">
        <w:rPr>
          <w:rFonts w:ascii="Arial" w:eastAsia="宋体" w:hAnsi="Arial" w:cs="Arial" w:hint="eastAsia"/>
          <w:color w:val="4D4D4D"/>
          <w:kern w:val="0"/>
          <w:sz w:val="24"/>
          <w:szCs w:val="24"/>
        </w:rPr>
        <w:t>Postgres</w:t>
      </w:r>
      <w:r w:rsidRPr="001661BD">
        <w:rPr>
          <w:rFonts w:ascii="Arial" w:eastAsia="宋体" w:hAnsi="Arial" w:cs="Arial" w:hint="eastAsia"/>
          <w:color w:val="4D4D4D"/>
          <w:kern w:val="0"/>
          <w:sz w:val="24"/>
          <w:szCs w:val="24"/>
        </w:rPr>
        <w:t>社区致力于为日常关系</w:t>
      </w:r>
      <w:r w:rsidR="00766CAC">
        <w:rPr>
          <w:rFonts w:ascii="Arial" w:eastAsia="宋体" w:hAnsi="Arial" w:cs="Arial" w:hint="eastAsia"/>
          <w:color w:val="4D4D4D"/>
          <w:kern w:val="0"/>
          <w:sz w:val="24"/>
          <w:szCs w:val="24"/>
        </w:rPr>
        <w:t>型</w:t>
      </w:r>
      <w:r w:rsidRPr="001661BD">
        <w:rPr>
          <w:rFonts w:ascii="Arial" w:eastAsia="宋体" w:hAnsi="Arial" w:cs="Arial" w:hint="eastAsia"/>
          <w:color w:val="4D4D4D"/>
          <w:kern w:val="0"/>
          <w:sz w:val="24"/>
          <w:szCs w:val="24"/>
        </w:rPr>
        <w:t>数据库用户开发最好的工具，这些开发商可能有不同的动机来开发有利可图的产品或支持狭窄但利润丰厚的市场。</w:t>
      </w:r>
      <w:commentRangeEnd w:id="13"/>
      <w:r w:rsidR="00B71593">
        <w:rPr>
          <w:rStyle w:val="a8"/>
        </w:rPr>
        <w:commentReference w:id="13"/>
      </w:r>
    </w:p>
    <w:p w14:paraId="1C156F43" w14:textId="459E0077" w:rsidR="00766CAC" w:rsidRPr="00052456" w:rsidRDefault="00766CAC" w:rsidP="00052456">
      <w:pPr>
        <w:widowControl/>
        <w:shd w:val="clear" w:color="auto" w:fill="FFFFFF"/>
        <w:spacing w:after="165"/>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这直接道出</w:t>
      </w:r>
      <w:r w:rsidRPr="00766CAC">
        <w:rPr>
          <w:rFonts w:ascii="Arial" w:eastAsia="宋体" w:hAnsi="Arial" w:cs="Arial" w:hint="eastAsia"/>
          <w:color w:val="4D4D4D"/>
          <w:kern w:val="0"/>
          <w:sz w:val="24"/>
          <w:szCs w:val="24"/>
        </w:rPr>
        <w:t>了我决定从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切换到</w:t>
      </w:r>
      <w:r w:rsidRPr="00766CAC">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的经历</w:t>
      </w:r>
      <w:r w:rsidRPr="00766CAC">
        <w:rPr>
          <w:rFonts w:ascii="Arial" w:eastAsia="宋体" w:hAnsi="Arial" w:cs="Arial" w:hint="eastAsia"/>
          <w:color w:val="4D4D4D"/>
          <w:kern w:val="0"/>
          <w:sz w:val="24"/>
          <w:szCs w:val="24"/>
        </w:rPr>
        <w:t>。多年来，我作为</w:t>
      </w:r>
      <w:r w:rsidRPr="00766CAC">
        <w:rPr>
          <w:rFonts w:ascii="Arial" w:eastAsia="宋体" w:hAnsi="Arial" w:cs="Arial" w:hint="eastAsia"/>
          <w:color w:val="4D4D4D"/>
          <w:kern w:val="0"/>
          <w:sz w:val="24"/>
          <w:szCs w:val="24"/>
        </w:rPr>
        <w:t>Oracle DBA</w:t>
      </w:r>
      <w:r w:rsidRPr="00766CAC">
        <w:rPr>
          <w:rFonts w:ascii="Arial" w:eastAsia="宋体" w:hAnsi="Arial" w:cs="Arial" w:hint="eastAsia"/>
          <w:color w:val="4D4D4D"/>
          <w:kern w:val="0"/>
          <w:sz w:val="24"/>
          <w:szCs w:val="24"/>
        </w:rPr>
        <w:t>深深地参与了</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社区。</w:t>
      </w:r>
      <w:r>
        <w:rPr>
          <w:rFonts w:ascii="Arial" w:eastAsia="宋体" w:hAnsi="Arial" w:cs="Arial" w:hint="eastAsia"/>
          <w:color w:val="4D4D4D"/>
          <w:kern w:val="0"/>
          <w:sz w:val="24"/>
          <w:szCs w:val="24"/>
        </w:rPr>
        <w:t>但随着时间的推移，</w:t>
      </w:r>
      <w:r w:rsidR="00D07C2A" w:rsidRPr="00766CAC">
        <w:rPr>
          <w:rFonts w:ascii="Arial" w:eastAsia="宋体" w:hAnsi="Arial" w:cs="Arial" w:hint="eastAsia"/>
          <w:color w:val="4D4D4D"/>
          <w:kern w:val="0"/>
          <w:sz w:val="24"/>
          <w:szCs w:val="24"/>
        </w:rPr>
        <w:t xml:space="preserve"> </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开始实现产品组合的多元化，其重点开始从核心数据库技术转向更广泛的应用程序开发和基础架构解决方案。这导致了</w:t>
      </w:r>
      <w:r w:rsidRPr="00766CAC">
        <w:rPr>
          <w:rFonts w:ascii="Arial" w:eastAsia="宋体" w:hAnsi="Arial" w:cs="Arial" w:hint="eastAsia"/>
          <w:color w:val="4D4D4D"/>
          <w:kern w:val="0"/>
          <w:sz w:val="24"/>
          <w:szCs w:val="24"/>
        </w:rPr>
        <w:t>Oracle</w:t>
      </w:r>
      <w:r>
        <w:rPr>
          <w:rFonts w:ascii="Arial" w:eastAsia="宋体" w:hAnsi="Arial" w:cs="Arial" w:hint="eastAsia"/>
          <w:color w:val="4D4D4D"/>
          <w:kern w:val="0"/>
          <w:sz w:val="24"/>
          <w:szCs w:val="24"/>
        </w:rPr>
        <w:t>业务模式的变化，</w:t>
      </w:r>
      <w:commentRangeStart w:id="14"/>
      <w:r>
        <w:rPr>
          <w:rFonts w:ascii="Arial" w:eastAsia="宋体" w:hAnsi="Arial" w:cs="Arial" w:hint="eastAsia"/>
          <w:color w:val="4D4D4D"/>
          <w:kern w:val="0"/>
          <w:sz w:val="24"/>
          <w:szCs w:val="24"/>
        </w:rPr>
        <w:t>删除了受限于有限预算范围</w:t>
      </w:r>
      <w:r w:rsidRPr="00766CAC">
        <w:rPr>
          <w:rFonts w:ascii="Arial" w:eastAsia="宋体" w:hAnsi="Arial" w:cs="Arial" w:hint="eastAsia"/>
          <w:color w:val="4D4D4D"/>
          <w:kern w:val="0"/>
          <w:sz w:val="24"/>
          <w:szCs w:val="24"/>
        </w:rPr>
        <w:t>的小客户所青睐的数据库产品，转而采用能够满足大型企业的大型组织的解决方案。</w:t>
      </w:r>
      <w:commentRangeEnd w:id="14"/>
      <w:r w:rsidR="0014008B">
        <w:rPr>
          <w:rStyle w:val="a8"/>
        </w:rPr>
        <w:commentReference w:id="14"/>
      </w:r>
      <w:r w:rsidRPr="00766CAC">
        <w:rPr>
          <w:rFonts w:ascii="Arial" w:eastAsia="宋体" w:hAnsi="Arial" w:cs="Arial" w:hint="eastAsia"/>
          <w:color w:val="4D4D4D"/>
          <w:kern w:val="0"/>
          <w:sz w:val="24"/>
          <w:szCs w:val="24"/>
        </w:rPr>
        <w:t>随着与</w:t>
      </w:r>
      <w:r w:rsidRPr="00766CAC">
        <w:rPr>
          <w:rFonts w:ascii="Arial" w:eastAsia="宋体" w:hAnsi="Arial" w:cs="Arial" w:hint="eastAsia"/>
          <w:color w:val="4D4D4D"/>
          <w:kern w:val="0"/>
          <w:sz w:val="24"/>
          <w:szCs w:val="24"/>
        </w:rPr>
        <w:t>Oracle</w:t>
      </w:r>
      <w:r w:rsidRPr="00766CAC">
        <w:rPr>
          <w:rFonts w:ascii="Arial" w:eastAsia="宋体" w:hAnsi="Arial" w:cs="Arial" w:hint="eastAsia"/>
          <w:color w:val="4D4D4D"/>
          <w:kern w:val="0"/>
          <w:sz w:val="24"/>
          <w:szCs w:val="24"/>
        </w:rPr>
        <w:t>开展业务变得越来越困难（并且成本越来越高），</w:t>
      </w:r>
      <w:commentRangeStart w:id="15"/>
      <w:r w:rsidRPr="00766CAC">
        <w:rPr>
          <w:rFonts w:ascii="Arial" w:eastAsia="宋体" w:hAnsi="Arial" w:cs="Arial" w:hint="eastAsia"/>
          <w:color w:val="4D4D4D"/>
          <w:kern w:val="0"/>
          <w:sz w:val="24"/>
          <w:szCs w:val="24"/>
        </w:rPr>
        <w:t>有必要找到一个严格关注关系</w:t>
      </w:r>
      <w:r>
        <w:rPr>
          <w:rFonts w:ascii="Arial" w:eastAsia="宋体" w:hAnsi="Arial" w:cs="Arial" w:hint="eastAsia"/>
          <w:color w:val="4D4D4D"/>
          <w:kern w:val="0"/>
          <w:sz w:val="24"/>
          <w:szCs w:val="24"/>
        </w:rPr>
        <w:t>型</w:t>
      </w:r>
      <w:r w:rsidRPr="00766CAC">
        <w:rPr>
          <w:rFonts w:ascii="Arial" w:eastAsia="宋体" w:hAnsi="Arial" w:cs="Arial" w:hint="eastAsia"/>
          <w:color w:val="4D4D4D"/>
          <w:kern w:val="0"/>
          <w:sz w:val="24"/>
          <w:szCs w:val="24"/>
        </w:rPr>
        <w:t>数据库的解决方案</w:t>
      </w:r>
      <w:commentRangeEnd w:id="15"/>
      <w:r w:rsidR="00E21FAE">
        <w:rPr>
          <w:rStyle w:val="a8"/>
        </w:rPr>
        <w:commentReference w:id="15"/>
      </w:r>
      <w:r w:rsidRPr="00766CAC">
        <w:rPr>
          <w:rFonts w:ascii="Arial" w:eastAsia="宋体" w:hAnsi="Arial" w:cs="Arial" w:hint="eastAsia"/>
          <w:color w:val="4D4D4D"/>
          <w:kern w:val="0"/>
          <w:sz w:val="24"/>
          <w:szCs w:val="24"/>
        </w:rPr>
        <w:t>。</w:t>
      </w:r>
    </w:p>
    <w:p w14:paraId="7D5A21F9" w14:textId="641EEEBD" w:rsidR="004F67A1" w:rsidRPr="00052456" w:rsidRDefault="004F67A1" w:rsidP="00052456">
      <w:pPr>
        <w:widowControl/>
        <w:shd w:val="clear" w:color="auto" w:fill="FFFFFF"/>
        <w:spacing w:after="165"/>
        <w:jc w:val="left"/>
        <w:rPr>
          <w:rFonts w:ascii="Arial" w:eastAsia="宋体" w:hAnsi="Arial" w:cs="Arial"/>
          <w:color w:val="4D4D4D"/>
          <w:kern w:val="0"/>
          <w:sz w:val="24"/>
          <w:szCs w:val="24"/>
        </w:rPr>
      </w:pPr>
      <w:r w:rsidRPr="004F67A1">
        <w:rPr>
          <w:rFonts w:ascii="Arial" w:eastAsia="宋体" w:hAnsi="Arial" w:cs="Arial" w:hint="eastAsia"/>
          <w:color w:val="4D4D4D"/>
          <w:kern w:val="0"/>
          <w:sz w:val="24"/>
          <w:szCs w:val="24"/>
        </w:rPr>
        <w:t>Postgres</w:t>
      </w:r>
      <w:r>
        <w:rPr>
          <w:rFonts w:ascii="Arial" w:eastAsia="宋体" w:hAnsi="Arial" w:cs="Arial" w:hint="eastAsia"/>
          <w:color w:val="4D4D4D"/>
          <w:kern w:val="0"/>
          <w:sz w:val="24"/>
          <w:szCs w:val="24"/>
        </w:rPr>
        <w:t>成为最佳选择，因为像曾经</w:t>
      </w:r>
      <w:r w:rsidRPr="004F67A1">
        <w:rPr>
          <w:rFonts w:ascii="Arial" w:eastAsia="宋体" w:hAnsi="Arial" w:cs="Arial" w:hint="eastAsia"/>
          <w:color w:val="4D4D4D"/>
          <w:kern w:val="0"/>
          <w:sz w:val="24"/>
          <w:szCs w:val="24"/>
        </w:rPr>
        <w:t>的</w:t>
      </w:r>
      <w:r w:rsidRPr="004F67A1">
        <w:rPr>
          <w:rFonts w:ascii="Arial" w:eastAsia="宋体" w:hAnsi="Arial" w:cs="Arial" w:hint="eastAsia"/>
          <w:color w:val="4D4D4D"/>
          <w:kern w:val="0"/>
          <w:sz w:val="24"/>
          <w:szCs w:val="24"/>
        </w:rPr>
        <w:t>Linux</w:t>
      </w:r>
      <w:r w:rsidRPr="004F67A1">
        <w:rPr>
          <w:rFonts w:ascii="Arial" w:eastAsia="宋体" w:hAnsi="Arial" w:cs="Arial" w:hint="eastAsia"/>
          <w:color w:val="4D4D4D"/>
          <w:kern w:val="0"/>
          <w:sz w:val="24"/>
          <w:szCs w:val="24"/>
        </w:rPr>
        <w:t>一样，它是一个开源工具，可以执行特定任务而不会增加复杂性。</w:t>
      </w:r>
      <w:r w:rsidR="00560D39">
        <w:rPr>
          <w:rFonts w:ascii="Arial" w:eastAsia="宋体" w:hAnsi="Arial" w:cs="Arial" w:hint="eastAsia"/>
          <w:color w:val="4D4D4D"/>
          <w:kern w:val="0"/>
          <w:sz w:val="24"/>
          <w:szCs w:val="24"/>
        </w:rPr>
        <w:t>它的设计易于使用和实施，关注点严格在</w:t>
      </w:r>
      <w:r>
        <w:rPr>
          <w:rFonts w:ascii="Arial" w:eastAsia="宋体" w:hAnsi="Arial" w:cs="Arial" w:hint="eastAsia"/>
          <w:color w:val="4D4D4D"/>
          <w:kern w:val="0"/>
          <w:sz w:val="24"/>
          <w:szCs w:val="24"/>
        </w:rPr>
        <w:t>数据库上</w:t>
      </w:r>
      <w:r w:rsidRPr="004F67A1">
        <w:rPr>
          <w:rFonts w:ascii="Arial" w:eastAsia="宋体" w:hAnsi="Arial" w:cs="Arial" w:hint="eastAsia"/>
          <w:color w:val="4D4D4D"/>
          <w:kern w:val="0"/>
          <w:sz w:val="24"/>
          <w:szCs w:val="24"/>
        </w:rPr>
        <w:t>，而不必浪费资源添加“功能”</w:t>
      </w:r>
      <w:r w:rsidR="00560D39">
        <w:rPr>
          <w:rFonts w:ascii="Arial" w:eastAsia="宋体" w:hAnsi="Arial" w:cs="Arial" w:hint="eastAsia"/>
          <w:color w:val="4D4D4D"/>
          <w:kern w:val="0"/>
          <w:sz w:val="24"/>
          <w:szCs w:val="24"/>
        </w:rPr>
        <w:t>去</w:t>
      </w:r>
      <w:r w:rsidRPr="004F67A1">
        <w:rPr>
          <w:rFonts w:ascii="Arial" w:eastAsia="宋体" w:hAnsi="Arial" w:cs="Arial" w:hint="eastAsia"/>
          <w:color w:val="4D4D4D"/>
          <w:kern w:val="0"/>
          <w:sz w:val="24"/>
          <w:szCs w:val="24"/>
        </w:rPr>
        <w:t>管理其他</w:t>
      </w:r>
      <w:r w:rsidRPr="004F67A1">
        <w:rPr>
          <w:rFonts w:ascii="Arial" w:eastAsia="宋体" w:hAnsi="Arial" w:cs="Arial" w:hint="eastAsia"/>
          <w:color w:val="4D4D4D"/>
          <w:kern w:val="0"/>
          <w:sz w:val="24"/>
          <w:szCs w:val="24"/>
        </w:rPr>
        <w:t>IT</w:t>
      </w:r>
      <w:r w:rsidRPr="004F67A1">
        <w:rPr>
          <w:rFonts w:ascii="Arial" w:eastAsia="宋体" w:hAnsi="Arial" w:cs="Arial" w:hint="eastAsia"/>
          <w:color w:val="4D4D4D"/>
          <w:kern w:val="0"/>
          <w:sz w:val="24"/>
          <w:szCs w:val="24"/>
        </w:rPr>
        <w:t>环境。这是客户从</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迁移到</w:t>
      </w:r>
      <w:r w:rsidRPr="004F67A1">
        <w:rPr>
          <w:rFonts w:ascii="Arial" w:eastAsia="宋体" w:hAnsi="Arial" w:cs="Arial" w:hint="eastAsia"/>
          <w:color w:val="4D4D4D"/>
          <w:kern w:val="0"/>
          <w:sz w:val="24"/>
          <w:szCs w:val="24"/>
        </w:rPr>
        <w:t>Postgres</w:t>
      </w:r>
      <w:r w:rsidRPr="004F67A1">
        <w:rPr>
          <w:rFonts w:ascii="Arial" w:eastAsia="宋体" w:hAnsi="Arial" w:cs="Arial" w:hint="eastAsia"/>
          <w:color w:val="4D4D4D"/>
          <w:kern w:val="0"/>
          <w:sz w:val="24"/>
          <w:szCs w:val="24"/>
        </w:rPr>
        <w:t>时首先注意到的事情之一：</w:t>
      </w:r>
      <w:commentRangeStart w:id="16"/>
      <w:r w:rsidRPr="004F67A1">
        <w:rPr>
          <w:rFonts w:ascii="Arial" w:eastAsia="宋体" w:hAnsi="Arial" w:cs="Arial" w:hint="eastAsia"/>
          <w:color w:val="4D4D4D"/>
          <w:kern w:val="0"/>
          <w:sz w:val="24"/>
          <w:szCs w:val="24"/>
        </w:rPr>
        <w:t>而不是要求人们花费数小时研究有关</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数据库如何运行的复杂技术，</w:t>
      </w:r>
      <w:r w:rsidRPr="004F67A1">
        <w:rPr>
          <w:rFonts w:ascii="Arial" w:eastAsia="宋体" w:hAnsi="Arial" w:cs="Arial" w:hint="eastAsia"/>
          <w:color w:val="4D4D4D"/>
          <w:kern w:val="0"/>
          <w:sz w:val="24"/>
          <w:szCs w:val="24"/>
        </w:rPr>
        <w:t>Postgres</w:t>
      </w:r>
      <w:r w:rsidRPr="004F67A1">
        <w:rPr>
          <w:rFonts w:ascii="Arial" w:eastAsia="宋体" w:hAnsi="Arial" w:cs="Arial" w:hint="eastAsia"/>
          <w:color w:val="4D4D4D"/>
          <w:kern w:val="0"/>
          <w:sz w:val="24"/>
          <w:szCs w:val="24"/>
        </w:rPr>
        <w:t>使得在几分钟内完成许多与</w:t>
      </w:r>
      <w:r w:rsidRPr="004F67A1">
        <w:rPr>
          <w:rFonts w:ascii="Arial" w:eastAsia="宋体" w:hAnsi="Arial" w:cs="Arial" w:hint="eastAsia"/>
          <w:color w:val="4D4D4D"/>
          <w:kern w:val="0"/>
          <w:sz w:val="24"/>
          <w:szCs w:val="24"/>
        </w:rPr>
        <w:t>Oracle</w:t>
      </w:r>
      <w:r w:rsidRPr="004F67A1">
        <w:rPr>
          <w:rFonts w:ascii="Arial" w:eastAsia="宋体" w:hAnsi="Arial" w:cs="Arial" w:hint="eastAsia"/>
          <w:color w:val="4D4D4D"/>
          <w:kern w:val="0"/>
          <w:sz w:val="24"/>
          <w:szCs w:val="24"/>
        </w:rPr>
        <w:t>相同的功能变得简单。</w:t>
      </w:r>
      <w:commentRangeEnd w:id="16"/>
      <w:r w:rsidR="006E1032">
        <w:rPr>
          <w:rStyle w:val="a8"/>
        </w:rPr>
        <w:commentReference w:id="16"/>
      </w:r>
    </w:p>
    <w:p w14:paraId="05D635FC" w14:textId="51BC22FE" w:rsidR="00A4279C" w:rsidRPr="00052456" w:rsidRDefault="00A4279C" w:rsidP="00052456">
      <w:pPr>
        <w:widowControl/>
        <w:shd w:val="clear" w:color="auto" w:fill="FFFFFF"/>
        <w:spacing w:after="165"/>
        <w:jc w:val="left"/>
        <w:rPr>
          <w:rFonts w:ascii="Arial" w:eastAsia="宋体" w:hAnsi="Arial" w:cs="Arial"/>
          <w:color w:val="4D4D4D"/>
          <w:kern w:val="0"/>
          <w:sz w:val="24"/>
          <w:szCs w:val="24"/>
        </w:rPr>
      </w:pPr>
      <w:r w:rsidRPr="00A4279C">
        <w:rPr>
          <w:rFonts w:ascii="Arial" w:eastAsia="宋体" w:hAnsi="Arial" w:cs="Arial" w:hint="eastAsia"/>
          <w:color w:val="4D4D4D"/>
          <w:kern w:val="0"/>
          <w:sz w:val="24"/>
          <w:szCs w:val="24"/>
        </w:rPr>
        <w:t>自从</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于</w:t>
      </w:r>
      <w:r w:rsidRPr="00A4279C">
        <w:rPr>
          <w:rFonts w:ascii="Arial" w:eastAsia="宋体" w:hAnsi="Arial" w:cs="Arial" w:hint="eastAsia"/>
          <w:color w:val="4D4D4D"/>
          <w:kern w:val="0"/>
          <w:sz w:val="24"/>
          <w:szCs w:val="24"/>
        </w:rPr>
        <w:t>20</w:t>
      </w:r>
      <w:r w:rsidRPr="00A4279C">
        <w:rPr>
          <w:rFonts w:ascii="Arial" w:eastAsia="宋体" w:hAnsi="Arial" w:cs="Arial" w:hint="eastAsia"/>
          <w:color w:val="4D4D4D"/>
          <w:kern w:val="0"/>
          <w:sz w:val="24"/>
          <w:szCs w:val="24"/>
        </w:rPr>
        <w:t>世纪</w:t>
      </w:r>
      <w:r w:rsidRPr="00A4279C">
        <w:rPr>
          <w:rFonts w:ascii="Arial" w:eastAsia="宋体" w:hAnsi="Arial" w:cs="Arial" w:hint="eastAsia"/>
          <w:color w:val="4D4D4D"/>
          <w:kern w:val="0"/>
          <w:sz w:val="24"/>
          <w:szCs w:val="24"/>
        </w:rPr>
        <w:t>80</w:t>
      </w:r>
      <w:r w:rsidRPr="00A4279C">
        <w:rPr>
          <w:rFonts w:ascii="Arial" w:eastAsia="宋体" w:hAnsi="Arial" w:cs="Arial" w:hint="eastAsia"/>
          <w:color w:val="4D4D4D"/>
          <w:kern w:val="0"/>
          <w:sz w:val="24"/>
          <w:szCs w:val="24"/>
        </w:rPr>
        <w:t>年代推出以来，开发人员</w:t>
      </w:r>
      <w:r>
        <w:rPr>
          <w:rFonts w:ascii="Arial" w:eastAsia="宋体" w:hAnsi="Arial" w:cs="Arial" w:hint="eastAsia"/>
          <w:color w:val="4D4D4D"/>
          <w:kern w:val="0"/>
          <w:sz w:val="24"/>
          <w:szCs w:val="24"/>
        </w:rPr>
        <w:t>已经</w:t>
      </w:r>
      <w:r w:rsidRPr="00A4279C">
        <w:rPr>
          <w:rFonts w:ascii="Arial" w:eastAsia="宋体" w:hAnsi="Arial" w:cs="Arial" w:hint="eastAsia"/>
          <w:color w:val="4D4D4D"/>
          <w:kern w:val="0"/>
          <w:sz w:val="24"/>
          <w:szCs w:val="24"/>
        </w:rPr>
        <w:t>致力于</w:t>
      </w:r>
      <w:r>
        <w:rPr>
          <w:rFonts w:ascii="Arial" w:eastAsia="宋体" w:hAnsi="Arial" w:cs="Arial" w:hint="eastAsia"/>
          <w:color w:val="4D4D4D"/>
          <w:kern w:val="0"/>
          <w:sz w:val="24"/>
          <w:szCs w:val="24"/>
        </w:rPr>
        <w:t>在该平台上</w:t>
      </w:r>
      <w:r w:rsidRPr="00A4279C">
        <w:rPr>
          <w:rFonts w:ascii="Arial" w:eastAsia="宋体" w:hAnsi="Arial" w:cs="Arial" w:hint="eastAsia"/>
          <w:color w:val="4D4D4D"/>
          <w:kern w:val="0"/>
          <w:sz w:val="24"/>
          <w:szCs w:val="24"/>
        </w:rPr>
        <w:t>创建扩展</w:t>
      </w:r>
      <w:r>
        <w:rPr>
          <w:rFonts w:ascii="Arial" w:eastAsia="宋体" w:hAnsi="Arial" w:cs="Arial" w:hint="eastAsia"/>
          <w:color w:val="4D4D4D"/>
          <w:kern w:val="0"/>
          <w:sz w:val="24"/>
          <w:szCs w:val="24"/>
        </w:rPr>
        <w:t>长达</w:t>
      </w:r>
      <w:r w:rsidRPr="00A4279C">
        <w:rPr>
          <w:rFonts w:ascii="Arial" w:eastAsia="宋体" w:hAnsi="Arial" w:cs="Arial" w:hint="eastAsia"/>
          <w:color w:val="4D4D4D"/>
          <w:kern w:val="0"/>
          <w:sz w:val="24"/>
          <w:szCs w:val="24"/>
        </w:rPr>
        <w:t>数十年的时间</w:t>
      </w:r>
      <w:r>
        <w:rPr>
          <w:rFonts w:ascii="Arial" w:eastAsia="宋体" w:hAnsi="Arial" w:cs="Arial" w:hint="eastAsia"/>
          <w:color w:val="4D4D4D"/>
          <w:kern w:val="0"/>
          <w:sz w:val="24"/>
          <w:szCs w:val="24"/>
        </w:rPr>
        <w:t>了</w:t>
      </w:r>
      <w:r w:rsidRPr="00A4279C">
        <w:rPr>
          <w:rFonts w:ascii="Arial" w:eastAsia="宋体" w:hAnsi="Arial" w:cs="Arial" w:hint="eastAsia"/>
          <w:color w:val="4D4D4D"/>
          <w:kern w:val="0"/>
          <w:sz w:val="24"/>
          <w:szCs w:val="24"/>
        </w:rPr>
        <w:t>。像</w:t>
      </w:r>
      <w:r w:rsidRPr="00A4279C">
        <w:rPr>
          <w:rFonts w:ascii="Arial" w:eastAsia="宋体" w:hAnsi="Arial" w:cs="Arial" w:hint="eastAsia"/>
          <w:color w:val="4D4D4D"/>
          <w:kern w:val="0"/>
          <w:sz w:val="24"/>
          <w:szCs w:val="24"/>
        </w:rPr>
        <w:t>Oracle</w:t>
      </w:r>
      <w:r w:rsidRPr="00A4279C">
        <w:rPr>
          <w:rFonts w:ascii="Arial" w:eastAsia="宋体" w:hAnsi="Arial" w:cs="Arial" w:hint="eastAsia"/>
          <w:color w:val="4D4D4D"/>
          <w:kern w:val="0"/>
          <w:sz w:val="24"/>
          <w:szCs w:val="24"/>
        </w:rPr>
        <w:t>这样的封闭式平台不存在这种社区支持，后者依靠自己的</w:t>
      </w:r>
      <w:r>
        <w:rPr>
          <w:rFonts w:ascii="Arial" w:eastAsia="宋体" w:hAnsi="Arial" w:cs="Arial" w:hint="eastAsia"/>
          <w:color w:val="4D4D4D"/>
          <w:kern w:val="0"/>
          <w:sz w:val="24"/>
          <w:szCs w:val="24"/>
        </w:rPr>
        <w:t>官方指示</w:t>
      </w:r>
      <w:r w:rsidRPr="00A4279C">
        <w:rPr>
          <w:rFonts w:ascii="Arial" w:eastAsia="宋体" w:hAnsi="Arial" w:cs="Arial" w:hint="eastAsia"/>
          <w:color w:val="4D4D4D"/>
          <w:kern w:val="0"/>
          <w:sz w:val="24"/>
          <w:szCs w:val="24"/>
        </w:rPr>
        <w:t>来确定软件的未来。</w:t>
      </w:r>
      <w:r w:rsidR="008134E4">
        <w:rPr>
          <w:rFonts w:ascii="Arial" w:eastAsia="宋体" w:hAnsi="Arial" w:cs="Arial" w:hint="eastAsia"/>
          <w:color w:val="4D4D4D"/>
          <w:kern w:val="0"/>
          <w:sz w:val="24"/>
          <w:szCs w:val="24"/>
        </w:rPr>
        <w:t>通过</w:t>
      </w:r>
      <w:r w:rsidRPr="00A4279C">
        <w:rPr>
          <w:rFonts w:ascii="Arial" w:eastAsia="宋体" w:hAnsi="Arial" w:cs="Arial" w:hint="eastAsia"/>
          <w:color w:val="4D4D4D"/>
          <w:kern w:val="0"/>
          <w:sz w:val="24"/>
          <w:szCs w:val="24"/>
        </w:rPr>
        <w:t>Postgres</w:t>
      </w:r>
      <w:r w:rsidRPr="00A4279C">
        <w:rPr>
          <w:rFonts w:ascii="Arial" w:eastAsia="宋体" w:hAnsi="Arial" w:cs="Arial" w:hint="eastAsia"/>
          <w:color w:val="4D4D4D"/>
          <w:kern w:val="0"/>
          <w:sz w:val="24"/>
          <w:szCs w:val="24"/>
        </w:rPr>
        <w:t>，如果您想使用关系</w:t>
      </w:r>
      <w:r>
        <w:rPr>
          <w:rFonts w:ascii="Arial" w:eastAsia="宋体" w:hAnsi="Arial" w:cs="Arial" w:hint="eastAsia"/>
          <w:color w:val="4D4D4D"/>
          <w:kern w:val="0"/>
          <w:sz w:val="24"/>
          <w:szCs w:val="24"/>
        </w:rPr>
        <w:t>型</w:t>
      </w:r>
      <w:r w:rsidRPr="00A4279C">
        <w:rPr>
          <w:rFonts w:ascii="Arial" w:eastAsia="宋体" w:hAnsi="Arial" w:cs="Arial" w:hint="eastAsia"/>
          <w:color w:val="4D4D4D"/>
          <w:kern w:val="0"/>
          <w:sz w:val="24"/>
          <w:szCs w:val="24"/>
        </w:rPr>
        <w:t>数据库引擎解决问题，那么很可能有人已经解决了这个问题</w:t>
      </w:r>
      <w:r w:rsidRPr="00A4279C">
        <w:rPr>
          <w:rFonts w:ascii="Arial" w:eastAsia="宋体" w:hAnsi="Arial" w:cs="Arial" w:hint="eastAsia"/>
          <w:color w:val="4D4D4D"/>
          <w:kern w:val="0"/>
          <w:sz w:val="24"/>
          <w:szCs w:val="24"/>
        </w:rPr>
        <w:t xml:space="preserve"> - </w:t>
      </w:r>
      <w:r w:rsidRPr="00A4279C">
        <w:rPr>
          <w:rFonts w:ascii="Arial" w:eastAsia="宋体" w:hAnsi="Arial" w:cs="Arial" w:hint="eastAsia"/>
          <w:color w:val="4D4D4D"/>
          <w:kern w:val="0"/>
          <w:sz w:val="24"/>
          <w:szCs w:val="24"/>
        </w:rPr>
        <w:t>并记录了解决方案或构建了扩展。</w:t>
      </w:r>
    </w:p>
    <w:p w14:paraId="05E1C703" w14:textId="72A9572A" w:rsidR="002742A0" w:rsidRPr="00CA2D26" w:rsidRDefault="00CA2D26" w:rsidP="00CA2D26">
      <w:pPr>
        <w:widowControl/>
        <w:shd w:val="clear" w:color="auto" w:fill="FFFFFF"/>
        <w:spacing w:after="165"/>
        <w:jc w:val="left"/>
        <w:rPr>
          <w:rFonts w:ascii="Arial" w:eastAsia="宋体" w:hAnsi="Arial" w:cs="Arial"/>
          <w:color w:val="4D4D4D"/>
          <w:kern w:val="0"/>
          <w:sz w:val="24"/>
          <w:szCs w:val="24"/>
        </w:rPr>
      </w:pPr>
      <w:r w:rsidRPr="00CA2D26">
        <w:rPr>
          <w:rFonts w:ascii="Arial" w:eastAsia="宋体" w:hAnsi="Arial" w:cs="Arial" w:hint="eastAsia"/>
          <w:color w:val="4D4D4D"/>
          <w:kern w:val="0"/>
          <w:sz w:val="24"/>
          <w:szCs w:val="24"/>
        </w:rPr>
        <w:t>那些似乎对迁移到</w:t>
      </w:r>
      <w:r w:rsidRPr="00CA2D26">
        <w:rPr>
          <w:rFonts w:ascii="Arial" w:eastAsia="宋体" w:hAnsi="Arial" w:cs="Arial" w:hint="eastAsia"/>
          <w:color w:val="4D4D4D"/>
          <w:kern w:val="0"/>
          <w:sz w:val="24"/>
          <w:szCs w:val="24"/>
        </w:rPr>
        <w:t>Postgres</w:t>
      </w:r>
      <w:r w:rsidR="002C7AE4">
        <w:rPr>
          <w:rFonts w:ascii="Arial" w:eastAsia="宋体" w:hAnsi="Arial" w:cs="Arial" w:hint="eastAsia"/>
          <w:color w:val="4D4D4D"/>
          <w:kern w:val="0"/>
          <w:sz w:val="24"/>
          <w:szCs w:val="24"/>
        </w:rPr>
        <w:t>犹豫不决的组织充满了对跳入</w:t>
      </w:r>
      <w:commentRangeStart w:id="17"/>
      <w:r w:rsidRPr="00CA2D26">
        <w:rPr>
          <w:rFonts w:ascii="Arial" w:eastAsia="宋体" w:hAnsi="Arial" w:cs="Arial" w:hint="eastAsia"/>
          <w:color w:val="4D4D4D"/>
          <w:kern w:val="0"/>
          <w:sz w:val="24"/>
          <w:szCs w:val="24"/>
        </w:rPr>
        <w:t>冷水</w:t>
      </w:r>
      <w:commentRangeEnd w:id="17"/>
      <w:r w:rsidR="00FA007A">
        <w:rPr>
          <w:rStyle w:val="a8"/>
        </w:rPr>
        <w:commentReference w:id="17"/>
      </w:r>
      <w:r w:rsidRPr="00CA2D26">
        <w:rPr>
          <w:rFonts w:ascii="Arial" w:eastAsia="宋体" w:hAnsi="Arial" w:cs="Arial" w:hint="eastAsia"/>
          <w:color w:val="4D4D4D"/>
          <w:kern w:val="0"/>
          <w:sz w:val="24"/>
          <w:szCs w:val="24"/>
        </w:rPr>
        <w:t>的恐惧：为什么在依赖甲骨文这样的供应商几十年之后改变方向呢？但随着甲骨文继续变得越来越难以开展业务，显然</w:t>
      </w:r>
      <w:r w:rsidRPr="00CA2D26">
        <w:rPr>
          <w:rFonts w:ascii="Arial" w:eastAsia="宋体" w:hAnsi="Arial" w:cs="Arial" w:hint="eastAsia"/>
          <w:color w:val="4D4D4D"/>
          <w:kern w:val="0"/>
          <w:sz w:val="24"/>
          <w:szCs w:val="24"/>
        </w:rPr>
        <w:t>Postgres</w:t>
      </w:r>
      <w:r w:rsidRPr="00CA2D26">
        <w:rPr>
          <w:rFonts w:ascii="Arial" w:eastAsia="宋体" w:hAnsi="Arial" w:cs="Arial" w:hint="eastAsia"/>
          <w:color w:val="4D4D4D"/>
          <w:kern w:val="0"/>
          <w:sz w:val="24"/>
          <w:szCs w:val="24"/>
        </w:rPr>
        <w:t>提供了更灵活，更强大且价格合理的替代方案。</w:t>
      </w:r>
      <w:commentRangeStart w:id="18"/>
      <w:r w:rsidRPr="00CA2D26">
        <w:rPr>
          <w:rFonts w:ascii="Arial" w:eastAsia="宋体" w:hAnsi="Arial" w:cs="Arial" w:hint="eastAsia"/>
          <w:color w:val="4D4D4D"/>
          <w:kern w:val="0"/>
          <w:sz w:val="24"/>
          <w:szCs w:val="24"/>
        </w:rPr>
        <w:t>有了</w:t>
      </w:r>
      <w:r w:rsidR="002C7AE4">
        <w:rPr>
          <w:rFonts w:ascii="Arial" w:eastAsia="宋体" w:hAnsi="Arial" w:cs="Arial" w:hint="eastAsia"/>
          <w:color w:val="4D4D4D"/>
          <w:kern w:val="0"/>
          <w:sz w:val="24"/>
          <w:szCs w:val="24"/>
        </w:rPr>
        <w:t>像</w:t>
      </w:r>
      <w:r w:rsidRPr="00CA2D26">
        <w:rPr>
          <w:rFonts w:ascii="Arial" w:eastAsia="宋体" w:hAnsi="Arial" w:cs="Arial" w:hint="eastAsia"/>
          <w:color w:val="4D4D4D"/>
          <w:kern w:val="0"/>
          <w:sz w:val="24"/>
          <w:szCs w:val="24"/>
        </w:rPr>
        <w:t>EDB Postgres</w:t>
      </w:r>
      <w:r w:rsidR="002C7AE4">
        <w:rPr>
          <w:rFonts w:ascii="Arial" w:eastAsia="宋体" w:hAnsi="Arial" w:cs="Arial" w:hint="eastAsia"/>
          <w:color w:val="4D4D4D"/>
          <w:kern w:val="0"/>
          <w:sz w:val="24"/>
          <w:szCs w:val="24"/>
        </w:rPr>
        <w:t>™这样被构建成</w:t>
      </w:r>
      <w:r w:rsidR="002C7AE4" w:rsidRPr="00CA2D26">
        <w:rPr>
          <w:rFonts w:ascii="Arial" w:eastAsia="宋体" w:hAnsi="Arial" w:cs="Arial" w:hint="eastAsia"/>
          <w:color w:val="4D4D4D"/>
          <w:kern w:val="0"/>
          <w:sz w:val="24"/>
          <w:szCs w:val="24"/>
        </w:rPr>
        <w:t>可以满足大大小小</w:t>
      </w:r>
      <w:r w:rsidR="00E308C7">
        <w:rPr>
          <w:rFonts w:ascii="Arial" w:eastAsia="宋体" w:hAnsi="Arial" w:cs="Arial" w:hint="eastAsia"/>
          <w:color w:val="4D4D4D"/>
          <w:kern w:val="0"/>
          <w:sz w:val="24"/>
          <w:szCs w:val="24"/>
        </w:rPr>
        <w:t>机构</w:t>
      </w:r>
      <w:r w:rsidR="002C7AE4" w:rsidRPr="00CA2D26">
        <w:rPr>
          <w:rFonts w:ascii="Arial" w:eastAsia="宋体" w:hAnsi="Arial" w:cs="Arial" w:hint="eastAsia"/>
          <w:color w:val="4D4D4D"/>
          <w:kern w:val="0"/>
          <w:sz w:val="24"/>
          <w:szCs w:val="24"/>
        </w:rPr>
        <w:t>的安全性和稳定性需求</w:t>
      </w:r>
      <w:r w:rsidR="002C7AE4">
        <w:rPr>
          <w:rFonts w:ascii="Arial" w:eastAsia="宋体" w:hAnsi="Arial" w:cs="Arial" w:hint="eastAsia"/>
          <w:color w:val="4D4D4D"/>
          <w:kern w:val="0"/>
          <w:sz w:val="24"/>
          <w:szCs w:val="24"/>
        </w:rPr>
        <w:t>的选择</w:t>
      </w:r>
      <w:r w:rsidR="003576C8">
        <w:rPr>
          <w:rFonts w:ascii="Arial" w:eastAsia="宋体" w:hAnsi="Arial" w:cs="Arial" w:hint="eastAsia"/>
          <w:color w:val="4D4D4D"/>
          <w:kern w:val="0"/>
          <w:sz w:val="24"/>
          <w:szCs w:val="24"/>
        </w:rPr>
        <w:t>，</w:t>
      </w:r>
      <w:r w:rsidRPr="00CA2D26">
        <w:rPr>
          <w:rFonts w:ascii="Arial" w:eastAsia="宋体" w:hAnsi="Arial" w:cs="Arial" w:hint="eastAsia"/>
          <w:color w:val="4D4D4D"/>
          <w:kern w:val="0"/>
          <w:sz w:val="24"/>
          <w:szCs w:val="24"/>
        </w:rPr>
        <w:t>关系</w:t>
      </w:r>
      <w:r w:rsidR="002C7AE4">
        <w:rPr>
          <w:rFonts w:ascii="Arial" w:eastAsia="宋体" w:hAnsi="Arial" w:cs="Arial" w:hint="eastAsia"/>
          <w:color w:val="4D4D4D"/>
          <w:kern w:val="0"/>
          <w:sz w:val="24"/>
          <w:szCs w:val="24"/>
        </w:rPr>
        <w:t>型</w:t>
      </w:r>
      <w:r w:rsidRPr="00CA2D26">
        <w:rPr>
          <w:rFonts w:ascii="Arial" w:eastAsia="宋体" w:hAnsi="Arial" w:cs="Arial" w:hint="eastAsia"/>
          <w:color w:val="4D4D4D"/>
          <w:kern w:val="0"/>
          <w:sz w:val="24"/>
          <w:szCs w:val="24"/>
        </w:rPr>
        <w:t>数据库将由一个不同的“</w:t>
      </w:r>
      <w:r w:rsidRPr="00CA2D26">
        <w:rPr>
          <w:rFonts w:ascii="Arial" w:eastAsia="宋体" w:hAnsi="Arial" w:cs="Arial" w:hint="eastAsia"/>
          <w:color w:val="4D4D4D"/>
          <w:kern w:val="0"/>
          <w:sz w:val="24"/>
          <w:szCs w:val="24"/>
        </w:rPr>
        <w:t>O</w:t>
      </w:r>
      <w:r w:rsidR="002C7AE4">
        <w:rPr>
          <w:rFonts w:ascii="Arial" w:eastAsia="宋体" w:hAnsi="Arial" w:cs="Arial" w:hint="eastAsia"/>
          <w:color w:val="4D4D4D"/>
          <w:kern w:val="0"/>
          <w:sz w:val="24"/>
          <w:szCs w:val="24"/>
        </w:rPr>
        <w:t>”（不再只是</w:t>
      </w:r>
      <w:r w:rsidR="002C7AE4">
        <w:rPr>
          <w:rFonts w:ascii="Arial" w:eastAsia="宋体" w:hAnsi="Arial" w:cs="Arial" w:hint="eastAsia"/>
          <w:color w:val="4D4D4D"/>
          <w:kern w:val="0"/>
          <w:sz w:val="24"/>
          <w:szCs w:val="24"/>
        </w:rPr>
        <w:t>Oracle</w:t>
      </w:r>
      <w:r w:rsidR="002C7AE4">
        <w:rPr>
          <w:rFonts w:ascii="Arial" w:eastAsia="宋体" w:hAnsi="Arial" w:cs="Arial" w:hint="eastAsia"/>
          <w:color w:val="4D4D4D"/>
          <w:kern w:val="0"/>
          <w:sz w:val="24"/>
          <w:szCs w:val="24"/>
        </w:rPr>
        <w:t>）主导：开放（</w:t>
      </w:r>
      <w:r w:rsidR="002C7AE4">
        <w:rPr>
          <w:rFonts w:ascii="Arial" w:eastAsia="宋体" w:hAnsi="Arial" w:cs="Arial" w:hint="eastAsia"/>
          <w:color w:val="4D4D4D"/>
          <w:kern w:val="0"/>
          <w:sz w:val="24"/>
          <w:szCs w:val="24"/>
        </w:rPr>
        <w:t>Open</w:t>
      </w:r>
      <w:r w:rsidR="002C7AE4">
        <w:rPr>
          <w:rFonts w:ascii="Arial" w:eastAsia="宋体" w:hAnsi="Arial" w:cs="Arial" w:hint="eastAsia"/>
          <w:color w:val="4D4D4D"/>
          <w:kern w:val="0"/>
          <w:sz w:val="24"/>
          <w:szCs w:val="24"/>
        </w:rPr>
        <w:t>）</w:t>
      </w:r>
      <w:r w:rsidRPr="00CA2D26">
        <w:rPr>
          <w:rFonts w:ascii="Arial" w:eastAsia="宋体" w:hAnsi="Arial" w:cs="Arial" w:hint="eastAsia"/>
          <w:color w:val="4D4D4D"/>
          <w:kern w:val="0"/>
          <w:sz w:val="24"/>
          <w:szCs w:val="24"/>
        </w:rPr>
        <w:t>。</w:t>
      </w:r>
      <w:commentRangeEnd w:id="18"/>
      <w:r w:rsidR="003576C8">
        <w:rPr>
          <w:rStyle w:val="a8"/>
        </w:rPr>
        <w:commentReference w:id="18"/>
      </w:r>
      <w:bookmarkStart w:id="19" w:name="_GoBack"/>
      <w:bookmarkEnd w:id="19"/>
    </w:p>
    <w:sectPr w:rsidR="002742A0" w:rsidRPr="00CA2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Qinghui QH2 Guo" w:date="2019-04-22T08:41:00Z" w:initials="QQG">
    <w:p w14:paraId="56903440" w14:textId="61A269BE" w:rsidR="000100A0" w:rsidRDefault="000100A0">
      <w:pPr>
        <w:pStyle w:val="a9"/>
      </w:pPr>
      <w:r>
        <w:rPr>
          <w:rStyle w:val="a8"/>
        </w:rPr>
        <w:annotationRef/>
      </w:r>
      <w:r>
        <w:rPr>
          <w:rFonts w:hint="eastAsia"/>
          <w:kern w:val="0"/>
        </w:rPr>
        <w:t>开源软件在在充满活力的开发人员和用户社区的帮助下不断完善和调整，受到了程序员、业余爱好者和其他开源技术支持者的热捧。</w:t>
      </w:r>
    </w:p>
  </w:comment>
  <w:comment w:id="8" w:author="Qinghui QH2 Guo" w:date="2019-05-06T22:35:00Z" w:initials="QQG">
    <w:p w14:paraId="2DC39084" w14:textId="00A8C351" w:rsidR="009558B3" w:rsidRDefault="009558B3">
      <w:pPr>
        <w:pStyle w:val="a9"/>
        <w:rPr>
          <w:rFonts w:hint="eastAsia"/>
        </w:rPr>
      </w:pPr>
      <w:r>
        <w:rPr>
          <w:rStyle w:val="a8"/>
        </w:rPr>
        <w:annotationRef/>
      </w:r>
      <w:r>
        <w:t>L</w:t>
      </w:r>
      <w:r>
        <w:rPr>
          <w:rFonts w:hint="eastAsia"/>
        </w:rPr>
        <w:t>inux</w:t>
      </w:r>
      <w:r>
        <w:rPr>
          <w:rFonts w:hint="eastAsia"/>
        </w:rPr>
        <w:t>系统就是这种工具，使</w:t>
      </w:r>
      <w:r w:rsidR="00181B65">
        <w:rPr>
          <w:rFonts w:hint="eastAsia"/>
        </w:rPr>
        <w:t>各机构</w:t>
      </w:r>
      <w:r>
        <w:rPr>
          <w:rFonts w:hint="eastAsia"/>
        </w:rPr>
        <w:t>可以轻松的更换组件，满足其个性化的需求，而不需要依赖昂贵的一体化解决方案。</w:t>
      </w:r>
    </w:p>
  </w:comment>
  <w:comment w:id="9" w:author="Qinghui QH2 Guo" w:date="2019-05-06T22:24:00Z" w:initials="QQG">
    <w:p w14:paraId="798F9BFA" w14:textId="25CAA992" w:rsidR="00805841" w:rsidRDefault="00805841">
      <w:pPr>
        <w:pStyle w:val="a9"/>
        <w:rPr>
          <w:rFonts w:hint="eastAsia"/>
        </w:rPr>
      </w:pPr>
      <w:r>
        <w:rPr>
          <w:rStyle w:val="a8"/>
        </w:rPr>
        <w:annotationRef/>
      </w:r>
      <w:r>
        <w:rPr>
          <w:rFonts w:hint="eastAsia"/>
        </w:rPr>
        <w:t>此处为超链接，编辑是请添加</w:t>
      </w:r>
    </w:p>
  </w:comment>
  <w:comment w:id="10" w:author="Qinghui QH2 Guo" w:date="2019-05-06T22:39:00Z" w:initials="QQG">
    <w:p w14:paraId="05819C7B" w14:textId="78987C83" w:rsidR="00226EDA" w:rsidRDefault="00226EDA">
      <w:pPr>
        <w:pStyle w:val="a9"/>
        <w:rPr>
          <w:rFonts w:hint="eastAsia"/>
        </w:rPr>
      </w:pPr>
      <w:r>
        <w:rPr>
          <w:rStyle w:val="a8"/>
        </w:rPr>
        <w:annotationRef/>
      </w:r>
      <w:r>
        <w:rPr>
          <w:rFonts w:hint="eastAsia"/>
        </w:rPr>
        <w:t>下一波开源软件已经开始影响关键的应用程序组件，如关系型数据库。</w:t>
      </w:r>
    </w:p>
  </w:comment>
  <w:comment w:id="11" w:author="Qinghui QH2 Guo" w:date="2019-05-06T22:46:00Z" w:initials="QQG">
    <w:p w14:paraId="1F47DF94" w14:textId="20271EBB" w:rsidR="00DD1671" w:rsidRDefault="00DD1671">
      <w:pPr>
        <w:pStyle w:val="a9"/>
        <w:rPr>
          <w:rFonts w:hint="eastAsia"/>
        </w:rPr>
      </w:pPr>
      <w:r>
        <w:rPr>
          <w:rStyle w:val="a8"/>
        </w:rPr>
        <w:annotationRef/>
      </w:r>
      <w:r>
        <w:rPr>
          <w:rFonts w:hint="eastAsia"/>
        </w:rPr>
        <w:t>各个机构再一次意识到像</w:t>
      </w:r>
      <w:r>
        <w:rPr>
          <w:rFonts w:hint="eastAsia"/>
        </w:rPr>
        <w:t>Postgres</w:t>
      </w:r>
      <w:r>
        <w:rPr>
          <w:rFonts w:hint="eastAsia"/>
        </w:rPr>
        <w:t>这样的开源数据库解决方案的优势，他拥有扩展性，灵活性，支持，而完全不依赖于任何一家公司和开发人员。</w:t>
      </w:r>
    </w:p>
  </w:comment>
  <w:comment w:id="12" w:author="Qinghui QH2 Guo" w:date="2019-05-06T22:53:00Z" w:initials="QQG">
    <w:p w14:paraId="7DF16DC7" w14:textId="039CBC73" w:rsidR="00B64FB6" w:rsidRDefault="00B64FB6">
      <w:pPr>
        <w:pStyle w:val="a9"/>
        <w:rPr>
          <w:rFonts w:hint="eastAsia"/>
        </w:rPr>
      </w:pPr>
      <w:r>
        <w:rPr>
          <w:rStyle w:val="a8"/>
        </w:rPr>
        <w:annotationRef/>
      </w:r>
      <w:r>
        <w:rPr>
          <w:rFonts w:hint="eastAsia"/>
        </w:rPr>
        <w:t>就像之前的</w:t>
      </w:r>
      <w:r>
        <w:rPr>
          <w:rFonts w:hint="eastAsia"/>
        </w:rPr>
        <w:t>linux</w:t>
      </w:r>
      <w:r>
        <w:rPr>
          <w:rFonts w:hint="eastAsia"/>
        </w:rPr>
        <w:t>一样，</w:t>
      </w:r>
      <w:r>
        <w:rPr>
          <w:rFonts w:hint="eastAsia"/>
        </w:rPr>
        <w:t>Postgres</w:t>
      </w:r>
      <w:r>
        <w:rPr>
          <w:rFonts w:hint="eastAsia"/>
        </w:rPr>
        <w:t>已经而且会继续由专门的用户设计解决日常业务问题，并且这些用户选择把他们的解决方案回馈到社区。</w:t>
      </w:r>
    </w:p>
  </w:comment>
  <w:comment w:id="13" w:author="Qinghui QH2 Guo" w:date="2019-05-06T22:58:00Z" w:initials="QQG">
    <w:p w14:paraId="61AFF416" w14:textId="50DEBA24" w:rsidR="00B71593" w:rsidRDefault="00B71593">
      <w:pPr>
        <w:pStyle w:val="a9"/>
      </w:pPr>
      <w:r>
        <w:rPr>
          <w:rStyle w:val="a8"/>
        </w:rPr>
        <w:annotationRef/>
      </w:r>
      <w:r w:rsidRPr="00B71593">
        <w:rPr>
          <w:rFonts w:hint="eastAsia"/>
        </w:rPr>
        <w:t>Postgres</w:t>
      </w:r>
      <w:r w:rsidRPr="00B71593">
        <w:rPr>
          <w:rFonts w:hint="eastAsia"/>
        </w:rPr>
        <w:t>社区致力于为日常关系型数据库用户开发最好的工具</w:t>
      </w:r>
      <w:r>
        <w:rPr>
          <w:rFonts w:hint="eastAsia"/>
        </w:rPr>
        <w:t>，而不是像大型开发商</w:t>
      </w:r>
      <w:r>
        <w:rPr>
          <w:rFonts w:hint="eastAsia"/>
        </w:rPr>
        <w:t>Oracle</w:t>
      </w:r>
      <w:r>
        <w:rPr>
          <w:rFonts w:hint="eastAsia"/>
        </w:rPr>
        <w:t>那样，选择有利可图的产品或者支持小众但利润丰厚的市场。</w:t>
      </w:r>
    </w:p>
  </w:comment>
  <w:comment w:id="14" w:author="Qinghui QH2 Guo" w:date="2019-05-06T23:08:00Z" w:initials="QQG">
    <w:p w14:paraId="0D990351" w14:textId="7D536757" w:rsidR="0014008B" w:rsidRDefault="0014008B">
      <w:pPr>
        <w:pStyle w:val="a9"/>
        <w:rPr>
          <w:rFonts w:hint="eastAsia"/>
        </w:rPr>
      </w:pPr>
      <w:r>
        <w:rPr>
          <w:rStyle w:val="a8"/>
        </w:rPr>
        <w:annotationRef/>
      </w:r>
      <w:r>
        <w:rPr>
          <w:rFonts w:hint="eastAsia"/>
        </w:rPr>
        <w:t>削弱了预算有限的小客户所青睐的数据库产品，转而大力支持能满足大型企业的解决方案。</w:t>
      </w:r>
    </w:p>
  </w:comment>
  <w:comment w:id="15" w:author="Qinghui QH2 Guo" w:date="2019-05-06T23:14:00Z" w:initials="QQG">
    <w:p w14:paraId="72022C48" w14:textId="5660A70E" w:rsidR="00E21FAE" w:rsidRDefault="00E21FAE">
      <w:pPr>
        <w:pStyle w:val="a9"/>
      </w:pPr>
      <w:r>
        <w:rPr>
          <w:rStyle w:val="a8"/>
        </w:rPr>
        <w:annotationRef/>
      </w:r>
      <w:r>
        <w:rPr>
          <w:rFonts w:hint="eastAsia"/>
        </w:rPr>
        <w:t>有必要找一个备受瞩目的关系型数据库解决方案</w:t>
      </w:r>
    </w:p>
  </w:comment>
  <w:comment w:id="16" w:author="Qinghui QH2 Guo" w:date="2019-05-06T23:22:00Z" w:initials="QQG">
    <w:p w14:paraId="69841A8E" w14:textId="73CD4610" w:rsidR="006E1032" w:rsidRDefault="006E1032">
      <w:pPr>
        <w:pStyle w:val="a9"/>
        <w:rPr>
          <w:rFonts w:hint="eastAsia"/>
        </w:rPr>
      </w:pPr>
      <w:r>
        <w:rPr>
          <w:rStyle w:val="a8"/>
        </w:rPr>
        <w:annotationRef/>
      </w:r>
      <w:r>
        <w:rPr>
          <w:rStyle w:val="notranslate"/>
        </w:rPr>
        <w:t>Postgres</w:t>
      </w:r>
      <w:r>
        <w:rPr>
          <w:rStyle w:val="notranslate"/>
          <w:rFonts w:hint="eastAsia"/>
        </w:rPr>
        <w:t>可以轻松</w:t>
      </w:r>
      <w:r>
        <w:rPr>
          <w:rStyle w:val="notranslate"/>
        </w:rPr>
        <w:t>在几分钟内完成许多与</w:t>
      </w:r>
      <w:r>
        <w:rPr>
          <w:rStyle w:val="notranslate"/>
        </w:rPr>
        <w:t>Oracle</w:t>
      </w:r>
      <w:r>
        <w:rPr>
          <w:rStyle w:val="notranslate"/>
        </w:rPr>
        <w:t>相同的功能</w:t>
      </w:r>
      <w:r>
        <w:rPr>
          <w:rStyle w:val="notranslate"/>
          <w:rFonts w:hint="eastAsia"/>
        </w:rPr>
        <w:t>，而不需要像</w:t>
      </w:r>
      <w:r>
        <w:rPr>
          <w:rStyle w:val="notranslate"/>
          <w:rFonts w:hint="eastAsia"/>
        </w:rPr>
        <w:t>Oracle</w:t>
      </w:r>
      <w:r>
        <w:rPr>
          <w:rStyle w:val="notranslate"/>
          <w:rFonts w:hint="eastAsia"/>
        </w:rPr>
        <w:t>那样要求人们花数小时的时间研究</w:t>
      </w:r>
      <w:r>
        <w:rPr>
          <w:rStyle w:val="notranslate"/>
          <w:rFonts w:hint="eastAsia"/>
        </w:rPr>
        <w:t>Oracle</w:t>
      </w:r>
      <w:r>
        <w:rPr>
          <w:rStyle w:val="notranslate"/>
          <w:rFonts w:hint="eastAsia"/>
        </w:rPr>
        <w:t>如何运行的复杂技术。</w:t>
      </w:r>
    </w:p>
  </w:comment>
  <w:comment w:id="17" w:author="Qinghui QH2 Guo" w:date="2019-05-06T23:30:00Z" w:initials="QQG">
    <w:p w14:paraId="7B68060C" w14:textId="4E974FFF" w:rsidR="00FA007A" w:rsidRDefault="00FA007A">
      <w:pPr>
        <w:pStyle w:val="a9"/>
      </w:pPr>
      <w:r>
        <w:rPr>
          <w:rStyle w:val="a8"/>
        </w:rPr>
        <w:annotationRef/>
      </w:r>
      <w:r>
        <w:rPr>
          <w:rFonts w:hint="eastAsia"/>
        </w:rPr>
        <w:t>新环境</w:t>
      </w:r>
    </w:p>
  </w:comment>
  <w:comment w:id="18" w:author="Qinghui QH2 Guo" w:date="2019-05-06T23:34:00Z" w:initials="QQG">
    <w:p w14:paraId="6581D0E1" w14:textId="1DD35B9F" w:rsidR="003576C8" w:rsidRPr="00E448F0" w:rsidRDefault="003576C8">
      <w:pPr>
        <w:pStyle w:val="a9"/>
      </w:pPr>
      <w:r>
        <w:rPr>
          <w:rStyle w:val="a8"/>
        </w:rPr>
        <w:annotationRef/>
      </w:r>
      <w:r w:rsidRPr="00CA2D26">
        <w:rPr>
          <w:rFonts w:ascii="Arial" w:eastAsia="宋体" w:hAnsi="Arial" w:cs="Arial" w:hint="eastAsia"/>
          <w:color w:val="4D4D4D"/>
          <w:kern w:val="0"/>
          <w:sz w:val="24"/>
          <w:szCs w:val="24"/>
        </w:rPr>
        <w:t>有了</w:t>
      </w:r>
      <w:r w:rsidRPr="00CA2D26">
        <w:rPr>
          <w:rFonts w:ascii="Arial" w:eastAsia="宋体" w:hAnsi="Arial" w:cs="Arial" w:hint="eastAsia"/>
          <w:color w:val="4D4D4D"/>
          <w:kern w:val="0"/>
          <w:sz w:val="24"/>
          <w:szCs w:val="24"/>
        </w:rPr>
        <w:t>EDB Postgres</w:t>
      </w:r>
      <w:r>
        <w:rPr>
          <w:rFonts w:ascii="Arial" w:eastAsia="宋体" w:hAnsi="Arial" w:cs="Arial" w:hint="eastAsia"/>
          <w:color w:val="4D4D4D"/>
          <w:kern w:val="0"/>
          <w:sz w:val="24"/>
          <w:szCs w:val="24"/>
        </w:rPr>
        <w:t>™</w:t>
      </w:r>
      <w:r w:rsidR="00800555">
        <w:rPr>
          <w:rFonts w:ascii="Arial" w:eastAsia="宋体" w:hAnsi="Arial" w:cs="Arial" w:hint="eastAsia"/>
          <w:color w:val="4D4D4D"/>
          <w:kern w:val="0"/>
          <w:sz w:val="24"/>
          <w:szCs w:val="24"/>
        </w:rPr>
        <w:t>等企业的</w:t>
      </w:r>
      <w:r>
        <w:rPr>
          <w:rFonts w:ascii="Arial" w:eastAsia="宋体" w:hAnsi="Arial" w:cs="Arial" w:hint="eastAsia"/>
          <w:color w:val="4D4D4D"/>
          <w:kern w:val="0"/>
          <w:sz w:val="24"/>
          <w:szCs w:val="24"/>
        </w:rPr>
        <w:t>支持，</w:t>
      </w:r>
      <w:r w:rsidR="00B543C7">
        <w:rPr>
          <w:rFonts w:ascii="Arial" w:eastAsia="宋体" w:hAnsi="Arial" w:cs="Arial" w:hint="eastAsia"/>
          <w:color w:val="4D4D4D"/>
          <w:kern w:val="0"/>
          <w:sz w:val="24"/>
          <w:szCs w:val="24"/>
        </w:rPr>
        <w:t>可以满足各种</w:t>
      </w:r>
      <w:r w:rsidR="0004518A">
        <w:rPr>
          <w:rFonts w:ascii="Arial" w:eastAsia="宋体" w:hAnsi="Arial" w:cs="Arial" w:hint="eastAsia"/>
          <w:color w:val="4D4D4D"/>
          <w:kern w:val="0"/>
          <w:sz w:val="24"/>
          <w:szCs w:val="24"/>
        </w:rPr>
        <w:t>规模</w:t>
      </w:r>
      <w:r w:rsidR="00B543C7">
        <w:rPr>
          <w:rFonts w:ascii="Arial" w:eastAsia="宋体" w:hAnsi="Arial" w:cs="Arial" w:hint="eastAsia"/>
          <w:color w:val="4D4D4D"/>
          <w:kern w:val="0"/>
          <w:sz w:val="24"/>
          <w:szCs w:val="24"/>
        </w:rPr>
        <w:t>企业对安全性和稳定性</w:t>
      </w:r>
      <w:r w:rsidR="0004518A">
        <w:rPr>
          <w:rFonts w:ascii="Arial" w:eastAsia="宋体" w:hAnsi="Arial" w:cs="Arial" w:hint="eastAsia"/>
          <w:color w:val="4D4D4D"/>
          <w:kern w:val="0"/>
          <w:sz w:val="24"/>
          <w:szCs w:val="24"/>
        </w:rPr>
        <w:t>的要求</w:t>
      </w:r>
      <w:r w:rsidR="00E448F0">
        <w:rPr>
          <w:rFonts w:ascii="Arial" w:eastAsia="宋体" w:hAnsi="Arial" w:cs="Arial" w:hint="eastAsia"/>
          <w:color w:val="4D4D4D"/>
          <w:kern w:val="0"/>
          <w:sz w:val="24"/>
          <w:szCs w:val="24"/>
        </w:rPr>
        <w:t>，关系型数据库的未来从未如此清晰，他将</w:t>
      </w:r>
      <w:r w:rsidR="00E448F0" w:rsidRPr="00E448F0">
        <w:rPr>
          <w:rFonts w:ascii="Arial" w:eastAsia="宋体" w:hAnsi="Arial" w:cs="Arial" w:hint="eastAsia"/>
          <w:color w:val="4D4D4D"/>
          <w:kern w:val="0"/>
          <w:sz w:val="24"/>
          <w:szCs w:val="24"/>
        </w:rPr>
        <w:t>由一个不同的“</w:t>
      </w:r>
      <w:r w:rsidR="00E448F0" w:rsidRPr="00E448F0">
        <w:rPr>
          <w:rFonts w:ascii="Arial" w:eastAsia="宋体" w:hAnsi="Arial" w:cs="Arial" w:hint="eastAsia"/>
          <w:color w:val="4D4D4D"/>
          <w:kern w:val="0"/>
          <w:sz w:val="24"/>
          <w:szCs w:val="24"/>
        </w:rPr>
        <w:t>O</w:t>
      </w:r>
      <w:r w:rsidR="00E448F0" w:rsidRPr="00E448F0">
        <w:rPr>
          <w:rFonts w:ascii="Arial" w:eastAsia="宋体" w:hAnsi="Arial" w:cs="Arial" w:hint="eastAsia"/>
          <w:color w:val="4D4D4D"/>
          <w:kern w:val="0"/>
          <w:sz w:val="24"/>
          <w:szCs w:val="24"/>
        </w:rPr>
        <w:t>”（不再只是</w:t>
      </w:r>
      <w:r w:rsidR="00E448F0" w:rsidRPr="00E448F0">
        <w:rPr>
          <w:rFonts w:ascii="Arial" w:eastAsia="宋体" w:hAnsi="Arial" w:cs="Arial" w:hint="eastAsia"/>
          <w:color w:val="4D4D4D"/>
          <w:kern w:val="0"/>
          <w:sz w:val="24"/>
          <w:szCs w:val="24"/>
        </w:rPr>
        <w:t>Oracle</w:t>
      </w:r>
      <w:r w:rsidR="00E448F0" w:rsidRPr="00E448F0">
        <w:rPr>
          <w:rFonts w:ascii="Arial" w:eastAsia="宋体" w:hAnsi="Arial" w:cs="Arial" w:hint="eastAsia"/>
          <w:color w:val="4D4D4D"/>
          <w:kern w:val="0"/>
          <w:sz w:val="24"/>
          <w:szCs w:val="24"/>
        </w:rPr>
        <w:t>）主导：开放（</w:t>
      </w:r>
      <w:r w:rsidR="00E448F0" w:rsidRPr="00E448F0">
        <w:rPr>
          <w:rFonts w:ascii="Arial" w:eastAsia="宋体" w:hAnsi="Arial" w:cs="Arial" w:hint="eastAsia"/>
          <w:color w:val="4D4D4D"/>
          <w:kern w:val="0"/>
          <w:sz w:val="24"/>
          <w:szCs w:val="24"/>
        </w:rPr>
        <w:t>Open</w:t>
      </w:r>
      <w:r w:rsidR="00E448F0" w:rsidRPr="00E448F0">
        <w:rPr>
          <w:rFonts w:ascii="Arial" w:eastAsia="宋体" w:hAnsi="Arial" w:cs="Arial" w:hint="eastAsia"/>
          <w:color w:val="4D4D4D"/>
          <w:kern w:val="0"/>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903440" w15:done="0"/>
  <w15:commentEx w15:paraId="2DC39084" w15:done="0"/>
  <w15:commentEx w15:paraId="798F9BFA" w15:done="0"/>
  <w15:commentEx w15:paraId="05819C7B" w15:done="0"/>
  <w15:commentEx w15:paraId="1F47DF94" w15:done="0"/>
  <w15:commentEx w15:paraId="7DF16DC7" w15:done="0"/>
  <w15:commentEx w15:paraId="61AFF416" w15:done="0"/>
  <w15:commentEx w15:paraId="0D990351" w15:done="0"/>
  <w15:commentEx w15:paraId="72022C48" w15:done="0"/>
  <w15:commentEx w15:paraId="69841A8E" w15:done="0"/>
  <w15:commentEx w15:paraId="7B68060C" w15:done="0"/>
  <w15:commentEx w15:paraId="6581D0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B88E3" w14:textId="77777777" w:rsidR="00A0168F" w:rsidRDefault="00A0168F" w:rsidP="00827B7F">
      <w:r>
        <w:separator/>
      </w:r>
    </w:p>
  </w:endnote>
  <w:endnote w:type="continuationSeparator" w:id="0">
    <w:p w14:paraId="3CB506D3" w14:textId="77777777" w:rsidR="00A0168F" w:rsidRDefault="00A0168F" w:rsidP="00827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ECFBC9" w14:textId="77777777" w:rsidR="00A0168F" w:rsidRDefault="00A0168F" w:rsidP="00827B7F">
      <w:r>
        <w:separator/>
      </w:r>
    </w:p>
  </w:footnote>
  <w:footnote w:type="continuationSeparator" w:id="0">
    <w:p w14:paraId="22E0C3CD" w14:textId="77777777" w:rsidR="00A0168F" w:rsidRDefault="00A0168F" w:rsidP="00827B7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Qinghui QH2 Guo">
    <w15:presenceInfo w15:providerId="AD" w15:userId="S-1-5-21-893219669-150845782-1589865915-7228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2B4"/>
    <w:rsid w:val="000100A0"/>
    <w:rsid w:val="0004518A"/>
    <w:rsid w:val="00052456"/>
    <w:rsid w:val="000A089F"/>
    <w:rsid w:val="000E61FD"/>
    <w:rsid w:val="001333E4"/>
    <w:rsid w:val="0014008B"/>
    <w:rsid w:val="001661BD"/>
    <w:rsid w:val="00181B65"/>
    <w:rsid w:val="00226EDA"/>
    <w:rsid w:val="00257D91"/>
    <w:rsid w:val="00260639"/>
    <w:rsid w:val="002742A0"/>
    <w:rsid w:val="00283FDE"/>
    <w:rsid w:val="002C7AE4"/>
    <w:rsid w:val="002D71EF"/>
    <w:rsid w:val="003576C8"/>
    <w:rsid w:val="00375A7C"/>
    <w:rsid w:val="00436609"/>
    <w:rsid w:val="00436D7D"/>
    <w:rsid w:val="00474415"/>
    <w:rsid w:val="00480D3D"/>
    <w:rsid w:val="004F67A1"/>
    <w:rsid w:val="00500CFA"/>
    <w:rsid w:val="0053225D"/>
    <w:rsid w:val="00560D39"/>
    <w:rsid w:val="00561E21"/>
    <w:rsid w:val="005F1CB2"/>
    <w:rsid w:val="006806CE"/>
    <w:rsid w:val="006C3F0A"/>
    <w:rsid w:val="006E1032"/>
    <w:rsid w:val="006E10E1"/>
    <w:rsid w:val="00755260"/>
    <w:rsid w:val="00766CAC"/>
    <w:rsid w:val="00800555"/>
    <w:rsid w:val="00805841"/>
    <w:rsid w:val="008134E4"/>
    <w:rsid w:val="00827B7F"/>
    <w:rsid w:val="00897F2B"/>
    <w:rsid w:val="008D0BA9"/>
    <w:rsid w:val="008F3197"/>
    <w:rsid w:val="009558B3"/>
    <w:rsid w:val="00A0168F"/>
    <w:rsid w:val="00A4279C"/>
    <w:rsid w:val="00A42DAF"/>
    <w:rsid w:val="00A91F04"/>
    <w:rsid w:val="00AC5F02"/>
    <w:rsid w:val="00AD1BB4"/>
    <w:rsid w:val="00AE5546"/>
    <w:rsid w:val="00B543C7"/>
    <w:rsid w:val="00B64FB6"/>
    <w:rsid w:val="00B71593"/>
    <w:rsid w:val="00B94744"/>
    <w:rsid w:val="00BB208D"/>
    <w:rsid w:val="00BF04CD"/>
    <w:rsid w:val="00BF76BD"/>
    <w:rsid w:val="00C535E1"/>
    <w:rsid w:val="00CA2D26"/>
    <w:rsid w:val="00CD145D"/>
    <w:rsid w:val="00D07C2A"/>
    <w:rsid w:val="00D22FF8"/>
    <w:rsid w:val="00DD1671"/>
    <w:rsid w:val="00E21FAE"/>
    <w:rsid w:val="00E308C7"/>
    <w:rsid w:val="00E448F0"/>
    <w:rsid w:val="00F402B4"/>
    <w:rsid w:val="00F87168"/>
    <w:rsid w:val="00FA0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403A"/>
  <w15:chartTrackingRefBased/>
  <w15:docId w15:val="{87B500E7-8B45-4877-A677-73134BC0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52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827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B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456"/>
    <w:rPr>
      <w:rFonts w:ascii="宋体" w:eastAsia="宋体" w:hAnsi="宋体" w:cs="宋体"/>
      <w:b/>
      <w:bCs/>
      <w:kern w:val="36"/>
      <w:sz w:val="48"/>
      <w:szCs w:val="48"/>
    </w:rPr>
  </w:style>
  <w:style w:type="paragraph" w:styleId="a3">
    <w:name w:val="Normal (Web)"/>
    <w:basedOn w:val="a"/>
    <w:uiPriority w:val="99"/>
    <w:semiHidden/>
    <w:unhideWhenUsed/>
    <w:rsid w:val="0005245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52456"/>
    <w:rPr>
      <w:i/>
      <w:iCs/>
    </w:rPr>
  </w:style>
  <w:style w:type="character" w:styleId="a5">
    <w:name w:val="Hyperlink"/>
    <w:basedOn w:val="a0"/>
    <w:uiPriority w:val="99"/>
    <w:unhideWhenUsed/>
    <w:rsid w:val="00052456"/>
    <w:rPr>
      <w:color w:val="0000FF"/>
      <w:u w:val="single"/>
    </w:rPr>
  </w:style>
  <w:style w:type="paragraph" w:styleId="a6">
    <w:name w:val="Date"/>
    <w:basedOn w:val="a"/>
    <w:next w:val="a"/>
    <w:link w:val="a7"/>
    <w:uiPriority w:val="99"/>
    <w:semiHidden/>
    <w:unhideWhenUsed/>
    <w:rsid w:val="00480D3D"/>
    <w:pPr>
      <w:ind w:leftChars="2500" w:left="100"/>
    </w:pPr>
  </w:style>
  <w:style w:type="character" w:customStyle="1" w:styleId="a7">
    <w:name w:val="日期 字符"/>
    <w:basedOn w:val="a0"/>
    <w:link w:val="a6"/>
    <w:uiPriority w:val="99"/>
    <w:semiHidden/>
    <w:rsid w:val="00480D3D"/>
  </w:style>
  <w:style w:type="character" w:styleId="a8">
    <w:name w:val="annotation reference"/>
    <w:basedOn w:val="a0"/>
    <w:uiPriority w:val="99"/>
    <w:semiHidden/>
    <w:unhideWhenUsed/>
    <w:rsid w:val="00AE5546"/>
    <w:rPr>
      <w:sz w:val="21"/>
      <w:szCs w:val="21"/>
    </w:rPr>
  </w:style>
  <w:style w:type="paragraph" w:styleId="a9">
    <w:name w:val="annotation text"/>
    <w:basedOn w:val="a"/>
    <w:link w:val="aa"/>
    <w:uiPriority w:val="99"/>
    <w:semiHidden/>
    <w:unhideWhenUsed/>
    <w:rsid w:val="00AE5546"/>
    <w:pPr>
      <w:jc w:val="left"/>
    </w:pPr>
  </w:style>
  <w:style w:type="character" w:customStyle="1" w:styleId="aa">
    <w:name w:val="批注文字 字符"/>
    <w:basedOn w:val="a0"/>
    <w:link w:val="a9"/>
    <w:uiPriority w:val="99"/>
    <w:semiHidden/>
    <w:rsid w:val="00AE5546"/>
  </w:style>
  <w:style w:type="paragraph" w:styleId="ab">
    <w:name w:val="annotation subject"/>
    <w:basedOn w:val="a9"/>
    <w:next w:val="a9"/>
    <w:link w:val="ac"/>
    <w:uiPriority w:val="99"/>
    <w:semiHidden/>
    <w:unhideWhenUsed/>
    <w:rsid w:val="00AE5546"/>
    <w:rPr>
      <w:b/>
      <w:bCs/>
    </w:rPr>
  </w:style>
  <w:style w:type="character" w:customStyle="1" w:styleId="ac">
    <w:name w:val="批注主题 字符"/>
    <w:basedOn w:val="aa"/>
    <w:link w:val="ab"/>
    <w:uiPriority w:val="99"/>
    <w:semiHidden/>
    <w:rsid w:val="00AE5546"/>
    <w:rPr>
      <w:b/>
      <w:bCs/>
    </w:rPr>
  </w:style>
  <w:style w:type="paragraph" w:styleId="ad">
    <w:name w:val="Balloon Text"/>
    <w:basedOn w:val="a"/>
    <w:link w:val="ae"/>
    <w:uiPriority w:val="99"/>
    <w:semiHidden/>
    <w:unhideWhenUsed/>
    <w:rsid w:val="00AE5546"/>
    <w:rPr>
      <w:sz w:val="18"/>
      <w:szCs w:val="18"/>
    </w:rPr>
  </w:style>
  <w:style w:type="character" w:customStyle="1" w:styleId="ae">
    <w:name w:val="批注框文本 字符"/>
    <w:basedOn w:val="a0"/>
    <w:link w:val="ad"/>
    <w:uiPriority w:val="99"/>
    <w:semiHidden/>
    <w:rsid w:val="00AE5546"/>
    <w:rPr>
      <w:sz w:val="18"/>
      <w:szCs w:val="18"/>
    </w:rPr>
  </w:style>
  <w:style w:type="paragraph" w:styleId="af">
    <w:name w:val="header"/>
    <w:basedOn w:val="a"/>
    <w:link w:val="af0"/>
    <w:uiPriority w:val="99"/>
    <w:unhideWhenUsed/>
    <w:rsid w:val="00827B7F"/>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27B7F"/>
    <w:rPr>
      <w:sz w:val="18"/>
      <w:szCs w:val="18"/>
    </w:rPr>
  </w:style>
  <w:style w:type="paragraph" w:styleId="af1">
    <w:name w:val="footer"/>
    <w:basedOn w:val="a"/>
    <w:link w:val="af2"/>
    <w:uiPriority w:val="99"/>
    <w:unhideWhenUsed/>
    <w:rsid w:val="00827B7F"/>
    <w:pPr>
      <w:tabs>
        <w:tab w:val="center" w:pos="4153"/>
        <w:tab w:val="right" w:pos="8306"/>
      </w:tabs>
      <w:snapToGrid w:val="0"/>
      <w:jc w:val="left"/>
    </w:pPr>
    <w:rPr>
      <w:sz w:val="18"/>
      <w:szCs w:val="18"/>
    </w:rPr>
  </w:style>
  <w:style w:type="character" w:customStyle="1" w:styleId="af2">
    <w:name w:val="页脚 字符"/>
    <w:basedOn w:val="a0"/>
    <w:link w:val="af1"/>
    <w:uiPriority w:val="99"/>
    <w:rsid w:val="00827B7F"/>
    <w:rPr>
      <w:sz w:val="18"/>
      <w:szCs w:val="18"/>
    </w:rPr>
  </w:style>
  <w:style w:type="character" w:customStyle="1" w:styleId="20">
    <w:name w:val="标题 2 字符"/>
    <w:basedOn w:val="a0"/>
    <w:link w:val="2"/>
    <w:uiPriority w:val="9"/>
    <w:rsid w:val="00827B7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B7F"/>
    <w:rPr>
      <w:b/>
      <w:bCs/>
      <w:sz w:val="32"/>
      <w:szCs w:val="32"/>
    </w:rPr>
  </w:style>
  <w:style w:type="character" w:customStyle="1" w:styleId="af3">
    <w:name w:val="正文文本 字符"/>
    <w:link w:val="af4"/>
    <w:semiHidden/>
    <w:rsid w:val="00827B7F"/>
    <w:rPr>
      <w:sz w:val="24"/>
      <w:lang w:val="en-GB" w:eastAsia="en-US"/>
    </w:rPr>
  </w:style>
  <w:style w:type="paragraph" w:customStyle="1" w:styleId="TableText">
    <w:name w:val="Table Text"/>
    <w:basedOn w:val="a"/>
    <w:rsid w:val="00827B7F"/>
    <w:pPr>
      <w:keepLines/>
      <w:widowControl/>
      <w:overflowPunct w:val="0"/>
      <w:autoSpaceDE w:val="0"/>
      <w:autoSpaceDN w:val="0"/>
      <w:adjustRightInd w:val="0"/>
      <w:jc w:val="left"/>
      <w:textAlignment w:val="baseline"/>
    </w:pPr>
    <w:rPr>
      <w:rFonts w:ascii="Times New Roman" w:eastAsia="宋体" w:hAnsi="Times New Roman" w:cs="Times New Roman"/>
      <w:kern w:val="0"/>
      <w:sz w:val="16"/>
      <w:szCs w:val="20"/>
      <w:lang w:val="en-GB" w:eastAsia="en-US"/>
    </w:rPr>
  </w:style>
  <w:style w:type="paragraph" w:styleId="af4">
    <w:name w:val="Body Text"/>
    <w:basedOn w:val="a"/>
    <w:link w:val="af3"/>
    <w:semiHidden/>
    <w:rsid w:val="00827B7F"/>
    <w:pPr>
      <w:widowControl/>
      <w:overflowPunct w:val="0"/>
      <w:autoSpaceDE w:val="0"/>
      <w:autoSpaceDN w:val="0"/>
      <w:adjustRightInd w:val="0"/>
      <w:spacing w:before="120" w:after="120"/>
      <w:ind w:left="2835"/>
      <w:jc w:val="left"/>
      <w:textAlignment w:val="baseline"/>
    </w:pPr>
    <w:rPr>
      <w:sz w:val="24"/>
      <w:lang w:val="en-GB" w:eastAsia="en-US"/>
    </w:rPr>
  </w:style>
  <w:style w:type="character" w:customStyle="1" w:styleId="11">
    <w:name w:val="正文文本 字符1"/>
    <w:basedOn w:val="a0"/>
    <w:uiPriority w:val="99"/>
    <w:semiHidden/>
    <w:rsid w:val="00827B7F"/>
  </w:style>
  <w:style w:type="paragraph" w:customStyle="1" w:styleId="TableHeading">
    <w:name w:val="Table Heading"/>
    <w:basedOn w:val="TableText"/>
    <w:rsid w:val="00827B7F"/>
    <w:pPr>
      <w:spacing w:before="120" w:after="120"/>
    </w:pPr>
    <w:rPr>
      <w:b/>
    </w:rPr>
  </w:style>
  <w:style w:type="character" w:customStyle="1" w:styleId="notranslate">
    <w:name w:val="notranslate"/>
    <w:basedOn w:val="a0"/>
    <w:rsid w:val="00A91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750758">
      <w:bodyDiv w:val="1"/>
      <w:marLeft w:val="0"/>
      <w:marRight w:val="0"/>
      <w:marTop w:val="0"/>
      <w:marBottom w:val="0"/>
      <w:divBdr>
        <w:top w:val="none" w:sz="0" w:space="0" w:color="auto"/>
        <w:left w:val="none" w:sz="0" w:space="0" w:color="auto"/>
        <w:bottom w:val="none" w:sz="0" w:space="0" w:color="auto"/>
        <w:right w:val="none" w:sz="0" w:space="0" w:color="auto"/>
      </w:divBdr>
      <w:divsChild>
        <w:div w:id="237374074">
          <w:marLeft w:val="0"/>
          <w:marRight w:val="0"/>
          <w:marTop w:val="0"/>
          <w:marBottom w:val="0"/>
          <w:divBdr>
            <w:top w:val="none" w:sz="0" w:space="0" w:color="auto"/>
            <w:left w:val="none" w:sz="0" w:space="0" w:color="auto"/>
            <w:bottom w:val="none" w:sz="0" w:space="0" w:color="auto"/>
            <w:right w:val="none" w:sz="0" w:space="0" w:color="auto"/>
          </w:divBdr>
          <w:divsChild>
            <w:div w:id="2106225846">
              <w:marLeft w:val="0"/>
              <w:marRight w:val="0"/>
              <w:marTop w:val="0"/>
              <w:marBottom w:val="0"/>
              <w:divBdr>
                <w:top w:val="none" w:sz="0" w:space="0" w:color="auto"/>
                <w:left w:val="none" w:sz="0" w:space="0" w:color="auto"/>
                <w:bottom w:val="none" w:sz="0" w:space="0" w:color="auto"/>
                <w:right w:val="none" w:sz="0" w:space="0" w:color="auto"/>
              </w:divBdr>
              <w:divsChild>
                <w:div w:id="873613677">
                  <w:marLeft w:val="0"/>
                  <w:marRight w:val="0"/>
                  <w:marTop w:val="0"/>
                  <w:marBottom w:val="0"/>
                  <w:divBdr>
                    <w:top w:val="none" w:sz="0" w:space="0" w:color="auto"/>
                    <w:left w:val="none" w:sz="0" w:space="0" w:color="auto"/>
                    <w:bottom w:val="none" w:sz="0" w:space="0" w:color="auto"/>
                    <w:right w:val="none" w:sz="0" w:space="0" w:color="auto"/>
                  </w:divBdr>
                  <w:divsChild>
                    <w:div w:id="1426422317">
                      <w:marLeft w:val="0"/>
                      <w:marRight w:val="0"/>
                      <w:marTop w:val="0"/>
                      <w:marBottom w:val="0"/>
                      <w:divBdr>
                        <w:top w:val="none" w:sz="0" w:space="0" w:color="auto"/>
                        <w:left w:val="none" w:sz="0" w:space="0" w:color="auto"/>
                        <w:bottom w:val="none" w:sz="0" w:space="0" w:color="auto"/>
                        <w:right w:val="none" w:sz="0" w:space="0" w:color="auto"/>
                      </w:divBdr>
                      <w:divsChild>
                        <w:div w:id="1428229643">
                          <w:marLeft w:val="0"/>
                          <w:marRight w:val="0"/>
                          <w:marTop w:val="0"/>
                          <w:marBottom w:val="0"/>
                          <w:divBdr>
                            <w:top w:val="none" w:sz="0" w:space="0" w:color="auto"/>
                            <w:left w:val="none" w:sz="0" w:space="0" w:color="auto"/>
                            <w:bottom w:val="none" w:sz="0" w:space="0" w:color="auto"/>
                            <w:right w:val="none" w:sz="0" w:space="0" w:color="auto"/>
                          </w:divBdr>
                          <w:divsChild>
                            <w:div w:id="662008792">
                              <w:marLeft w:val="0"/>
                              <w:marRight w:val="0"/>
                              <w:marTop w:val="0"/>
                              <w:marBottom w:val="0"/>
                              <w:divBdr>
                                <w:top w:val="none" w:sz="0" w:space="0" w:color="auto"/>
                                <w:left w:val="none" w:sz="0" w:space="0" w:color="auto"/>
                                <w:bottom w:val="none" w:sz="0" w:space="0" w:color="auto"/>
                                <w:right w:val="none" w:sz="0" w:space="0" w:color="auto"/>
                              </w:divBdr>
                              <w:divsChild>
                                <w:div w:id="1612081771">
                                  <w:marLeft w:val="0"/>
                                  <w:marRight w:val="900"/>
                                  <w:marTop w:val="0"/>
                                  <w:marBottom w:val="0"/>
                                  <w:divBdr>
                                    <w:top w:val="none" w:sz="0" w:space="0" w:color="auto"/>
                                    <w:left w:val="none" w:sz="0" w:space="0" w:color="auto"/>
                                    <w:bottom w:val="none" w:sz="0" w:space="0" w:color="auto"/>
                                    <w:right w:val="none" w:sz="0" w:space="0" w:color="auto"/>
                                  </w:divBdr>
                                </w:div>
                                <w:div w:id="82871021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026734">
          <w:marLeft w:val="0"/>
          <w:marRight w:val="0"/>
          <w:marTop w:val="0"/>
          <w:marBottom w:val="0"/>
          <w:divBdr>
            <w:top w:val="none" w:sz="0" w:space="0" w:color="auto"/>
            <w:left w:val="none" w:sz="0" w:space="0" w:color="auto"/>
            <w:bottom w:val="none" w:sz="0" w:space="0" w:color="auto"/>
            <w:right w:val="none" w:sz="0" w:space="0" w:color="auto"/>
          </w:divBdr>
          <w:divsChild>
            <w:div w:id="478113846">
              <w:marLeft w:val="0"/>
              <w:marRight w:val="0"/>
              <w:marTop w:val="0"/>
              <w:marBottom w:val="0"/>
              <w:divBdr>
                <w:top w:val="none" w:sz="0" w:space="0" w:color="auto"/>
                <w:left w:val="none" w:sz="0" w:space="0" w:color="auto"/>
                <w:bottom w:val="none" w:sz="0" w:space="0" w:color="auto"/>
                <w:right w:val="none" w:sz="0" w:space="0" w:color="auto"/>
              </w:divBdr>
              <w:divsChild>
                <w:div w:id="182866156">
                  <w:marLeft w:val="0"/>
                  <w:marRight w:val="0"/>
                  <w:marTop w:val="0"/>
                  <w:marBottom w:val="0"/>
                  <w:divBdr>
                    <w:top w:val="none" w:sz="0" w:space="0" w:color="auto"/>
                    <w:left w:val="none" w:sz="0" w:space="0" w:color="auto"/>
                    <w:bottom w:val="none" w:sz="0" w:space="0" w:color="auto"/>
                    <w:right w:val="none" w:sz="0" w:space="0" w:color="auto"/>
                  </w:divBdr>
                  <w:divsChild>
                    <w:div w:id="1284772952">
                      <w:marLeft w:val="0"/>
                      <w:marRight w:val="0"/>
                      <w:marTop w:val="0"/>
                      <w:marBottom w:val="0"/>
                      <w:divBdr>
                        <w:top w:val="none" w:sz="0" w:space="0" w:color="auto"/>
                        <w:left w:val="none" w:sz="0" w:space="0" w:color="auto"/>
                        <w:bottom w:val="none" w:sz="0" w:space="0" w:color="auto"/>
                        <w:right w:val="none" w:sz="0" w:space="0" w:color="auto"/>
                      </w:divBdr>
                      <w:divsChild>
                        <w:div w:id="1931430205">
                          <w:marLeft w:val="0"/>
                          <w:marRight w:val="0"/>
                          <w:marTop w:val="0"/>
                          <w:marBottom w:val="0"/>
                          <w:divBdr>
                            <w:top w:val="none" w:sz="0" w:space="0" w:color="auto"/>
                            <w:left w:val="none" w:sz="0" w:space="0" w:color="auto"/>
                            <w:bottom w:val="none" w:sz="0" w:space="0" w:color="auto"/>
                            <w:right w:val="none" w:sz="0" w:space="0" w:color="auto"/>
                          </w:divBdr>
                          <w:divsChild>
                            <w:div w:id="66995842">
                              <w:marLeft w:val="0"/>
                              <w:marRight w:val="0"/>
                              <w:marTop w:val="0"/>
                              <w:marBottom w:val="0"/>
                              <w:divBdr>
                                <w:top w:val="none" w:sz="0" w:space="0" w:color="auto"/>
                                <w:left w:val="none" w:sz="0" w:space="0" w:color="auto"/>
                                <w:bottom w:val="none" w:sz="0" w:space="0" w:color="auto"/>
                                <w:right w:val="none" w:sz="0" w:space="0" w:color="auto"/>
                              </w:divBdr>
                              <w:divsChild>
                                <w:div w:id="1693989802">
                                  <w:marLeft w:val="0"/>
                                  <w:marRight w:val="0"/>
                                  <w:marTop w:val="0"/>
                                  <w:marBottom w:val="0"/>
                                  <w:divBdr>
                                    <w:top w:val="none" w:sz="0" w:space="0" w:color="auto"/>
                                    <w:left w:val="none" w:sz="0" w:space="0" w:color="auto"/>
                                    <w:bottom w:val="none" w:sz="0" w:space="0" w:color="auto"/>
                                    <w:right w:val="none" w:sz="0" w:space="0" w:color="auto"/>
                                  </w:divBdr>
                                  <w:divsChild>
                                    <w:div w:id="1480921715">
                                      <w:marLeft w:val="0"/>
                                      <w:marRight w:val="0"/>
                                      <w:marTop w:val="0"/>
                                      <w:marBottom w:val="0"/>
                                      <w:divBdr>
                                        <w:top w:val="none" w:sz="0" w:space="0" w:color="auto"/>
                                        <w:left w:val="none" w:sz="0" w:space="0" w:color="auto"/>
                                        <w:bottom w:val="none" w:sz="0" w:space="0" w:color="auto"/>
                                        <w:right w:val="none" w:sz="0" w:space="0" w:color="auto"/>
                                      </w:divBdr>
                                      <w:divsChild>
                                        <w:div w:id="1653605559">
                                          <w:marLeft w:val="0"/>
                                          <w:marRight w:val="0"/>
                                          <w:marTop w:val="0"/>
                                          <w:marBottom w:val="0"/>
                                          <w:divBdr>
                                            <w:top w:val="none" w:sz="0" w:space="0" w:color="auto"/>
                                            <w:left w:val="none" w:sz="0" w:space="0" w:color="auto"/>
                                            <w:bottom w:val="none" w:sz="0" w:space="0" w:color="auto"/>
                                            <w:right w:val="none" w:sz="0" w:space="0" w:color="auto"/>
                                          </w:divBdr>
                                          <w:divsChild>
                                            <w:div w:id="1932007915">
                                              <w:marLeft w:val="0"/>
                                              <w:marRight w:val="0"/>
                                              <w:marTop w:val="0"/>
                                              <w:marBottom w:val="0"/>
                                              <w:divBdr>
                                                <w:top w:val="none" w:sz="0" w:space="0" w:color="auto"/>
                                                <w:left w:val="none" w:sz="0" w:space="0" w:color="auto"/>
                                                <w:bottom w:val="none" w:sz="0" w:space="0" w:color="auto"/>
                                                <w:right w:val="none" w:sz="0" w:space="0" w:color="auto"/>
                                              </w:divBdr>
                                              <w:divsChild>
                                                <w:div w:id="1319528892">
                                                  <w:marLeft w:val="0"/>
                                                  <w:marRight w:val="0"/>
                                                  <w:marTop w:val="0"/>
                                                  <w:marBottom w:val="0"/>
                                                  <w:divBdr>
                                                    <w:top w:val="none" w:sz="0" w:space="0" w:color="auto"/>
                                                    <w:left w:val="none" w:sz="0" w:space="0" w:color="auto"/>
                                                    <w:bottom w:val="none" w:sz="0" w:space="0" w:color="auto"/>
                                                    <w:right w:val="none" w:sz="0" w:space="0" w:color="auto"/>
                                                  </w:divBdr>
                                                  <w:divsChild>
                                                    <w:div w:id="2097552471">
                                                      <w:marLeft w:val="0"/>
                                                      <w:marRight w:val="0"/>
                                                      <w:marTop w:val="0"/>
                                                      <w:marBottom w:val="0"/>
                                                      <w:divBdr>
                                                        <w:top w:val="none" w:sz="0" w:space="0" w:color="auto"/>
                                                        <w:left w:val="none" w:sz="0" w:space="0" w:color="auto"/>
                                                        <w:bottom w:val="none" w:sz="0" w:space="0" w:color="auto"/>
                                                        <w:right w:val="none" w:sz="0" w:space="0" w:color="auto"/>
                                                      </w:divBdr>
                                                      <w:divsChild>
                                                        <w:div w:id="19269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3248</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占凯文（深圳联友科技有限公司IT事业部服务顾问部IDC领域）</dc:creator>
  <cp:keywords/>
  <dc:description/>
  <cp:lastModifiedBy>Qinghui QH2 Guo</cp:lastModifiedBy>
  <cp:revision>148</cp:revision>
  <dcterms:created xsi:type="dcterms:W3CDTF">2019-04-15T02:03:00Z</dcterms:created>
  <dcterms:modified xsi:type="dcterms:W3CDTF">2019-05-06T15:38:00Z</dcterms:modified>
</cp:coreProperties>
</file>